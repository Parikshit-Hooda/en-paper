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E6F" w:rsidRPr="008E17F5" w:rsidRDefault="008E17F5">
      <w:pPr>
        <w:rPr>
          <w:sz w:val="52"/>
          <w:szCs w:val="52"/>
        </w:rPr>
      </w:pPr>
      <w:r w:rsidRPr="008E17F5">
        <w:rPr>
          <w:sz w:val="52"/>
          <w:szCs w:val="52"/>
        </w:rPr>
        <w:t xml:space="preserve">Loss of biodiversity and its effect </w:t>
      </w:r>
    </w:p>
    <w:p w:rsidR="008E17F5" w:rsidRPr="008E17F5" w:rsidRDefault="008E17F5">
      <w:pPr>
        <w:rPr>
          <w:sz w:val="52"/>
          <w:szCs w:val="52"/>
        </w:rPr>
      </w:pPr>
    </w:p>
    <w:p w:rsidR="008E17F5" w:rsidRDefault="008E17F5">
      <w:pPr>
        <w:rPr>
          <w:sz w:val="24"/>
          <w:szCs w:val="24"/>
        </w:rPr>
      </w:pPr>
      <w:r>
        <w:rPr>
          <w:sz w:val="24"/>
          <w:szCs w:val="24"/>
        </w:rPr>
        <w:t>What is biodiversity</w:t>
      </w:r>
      <w:r w:rsidR="00315D54">
        <w:rPr>
          <w:sz w:val="24"/>
          <w:szCs w:val="24"/>
        </w:rPr>
        <w:t>?</w:t>
      </w:r>
    </w:p>
    <w:p w:rsidR="00F37AF7" w:rsidRDefault="00F37AF7" w:rsidP="00F37AF7">
      <w:pPr>
        <w:pStyle w:val="NormalWeb"/>
        <w:shd w:val="clear" w:color="auto" w:fill="FFFFFF"/>
        <w:rPr>
          <w:rFonts w:ascii="Arial" w:hAnsi="Arial" w:cs="Arial"/>
          <w:color w:val="444444"/>
        </w:rPr>
      </w:pPr>
      <w:r>
        <w:rPr>
          <w:rFonts w:ascii="Arial" w:hAnsi="Arial" w:cs="Arial"/>
          <w:color w:val="444444"/>
        </w:rPr>
        <w:t>The variety of life on Earth, its biological diversity is commonly referred to as biodiversity.</w:t>
      </w:r>
    </w:p>
    <w:p w:rsidR="00F37AF7" w:rsidRDefault="00F37AF7" w:rsidP="00F37AF7">
      <w:pPr>
        <w:pStyle w:val="NormalWeb"/>
        <w:shd w:val="clear" w:color="auto" w:fill="FFFFFF"/>
        <w:rPr>
          <w:rFonts w:ascii="Arial" w:hAnsi="Arial" w:cs="Arial"/>
          <w:color w:val="444444"/>
        </w:rPr>
      </w:pPr>
      <w:r>
        <w:rPr>
          <w:rFonts w:ascii="Arial" w:hAnsi="Arial" w:cs="Arial"/>
          <w:color w:val="444444"/>
        </w:rPr>
        <w:t>The number of species of plants, animals, and microorganisms, the enormous diversity of genes in these species, the different ecosystems on the planet, such as deserts, rainforests and coral reefs are all part of a biologically diverse Earth.</w:t>
      </w:r>
    </w:p>
    <w:p w:rsidR="00F37AF7" w:rsidRDefault="00F37AF7" w:rsidP="00F37AF7">
      <w:pPr>
        <w:pStyle w:val="NormalWeb"/>
        <w:shd w:val="clear" w:color="auto" w:fill="FFFFFF"/>
        <w:rPr>
          <w:rFonts w:ascii="Arial" w:hAnsi="Arial" w:cs="Arial"/>
          <w:color w:val="444444"/>
        </w:rPr>
      </w:pPr>
      <w:r>
        <w:rPr>
          <w:rFonts w:ascii="Arial" w:hAnsi="Arial" w:cs="Arial"/>
          <w:color w:val="444444"/>
        </w:rPr>
        <w:t>Appropriate conservation and sustainable development strategies attempt to recognize this as being integral to any approach to preserving biodiversity. Almost all cultures have their roots in our biological diversity in some way or form.</w:t>
      </w:r>
    </w:p>
    <w:p w:rsidR="00F37AF7" w:rsidRDefault="00F37AF7" w:rsidP="00F37AF7">
      <w:pPr>
        <w:pStyle w:val="NormalWeb"/>
        <w:shd w:val="clear" w:color="auto" w:fill="FFFFFF"/>
        <w:rPr>
          <w:rFonts w:ascii="Arial" w:hAnsi="Arial" w:cs="Arial"/>
          <w:color w:val="444444"/>
        </w:rPr>
      </w:pPr>
      <w:r>
        <w:rPr>
          <w:rFonts w:ascii="Arial" w:hAnsi="Arial" w:cs="Arial"/>
          <w:color w:val="444444"/>
        </w:rPr>
        <w:t>Declining biodiversity is therefore a concern for many reasons.</w:t>
      </w:r>
    </w:p>
    <w:p w:rsidR="00315D54" w:rsidRDefault="00315D54">
      <w:pPr>
        <w:rPr>
          <w:sz w:val="24"/>
          <w:szCs w:val="24"/>
        </w:rPr>
      </w:pPr>
    </w:p>
    <w:p w:rsidR="00315D54" w:rsidRDefault="00315D54">
      <w:pPr>
        <w:rPr>
          <w:sz w:val="24"/>
          <w:szCs w:val="24"/>
        </w:rPr>
      </w:pPr>
    </w:p>
    <w:p w:rsidR="00315D54" w:rsidRDefault="00315D54">
      <w:pPr>
        <w:rPr>
          <w:sz w:val="24"/>
          <w:szCs w:val="24"/>
        </w:rPr>
      </w:pPr>
    </w:p>
    <w:p w:rsidR="00315D54" w:rsidRDefault="00315D54">
      <w:pPr>
        <w:rPr>
          <w:sz w:val="24"/>
          <w:szCs w:val="24"/>
        </w:rPr>
      </w:pPr>
    </w:p>
    <w:p w:rsidR="00F37AF7" w:rsidRPr="00F37AF7" w:rsidRDefault="00F37AF7" w:rsidP="00F37AF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F37AF7">
        <w:rPr>
          <w:rFonts w:ascii="Times New Roman" w:eastAsia="Times New Roman" w:hAnsi="Times New Roman" w:cs="Times New Roman"/>
          <w:color w:val="222222"/>
          <w:sz w:val="56"/>
          <w:szCs w:val="56"/>
          <w:lang w:eastAsia="en-IN"/>
        </w:rPr>
        <w:t>Why is Biodiversity Important?</w:t>
      </w:r>
    </w:p>
    <w:p w:rsidR="00F37AF7" w:rsidRPr="00F37AF7" w:rsidRDefault="00F37AF7" w:rsidP="00F37AF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b/>
          <w:bCs/>
          <w:color w:val="444444"/>
          <w:sz w:val="24"/>
          <w:szCs w:val="24"/>
          <w:lang w:eastAsia="en-IN"/>
        </w:rPr>
        <w:t>Biodiversity boosts ecosystem productivity</w:t>
      </w:r>
      <w:r w:rsidRPr="00F37AF7">
        <w:rPr>
          <w:rFonts w:ascii="Arial" w:eastAsia="Times New Roman" w:hAnsi="Arial" w:cs="Arial"/>
          <w:color w:val="444444"/>
          <w:sz w:val="24"/>
          <w:szCs w:val="24"/>
          <w:lang w:eastAsia="en-IN"/>
        </w:rPr>
        <w:t> where each species, no matter how small, all have an </w:t>
      </w:r>
      <w:r w:rsidRPr="00F37AF7">
        <w:rPr>
          <w:rFonts w:ascii="Arial" w:eastAsia="Times New Roman" w:hAnsi="Arial" w:cs="Arial"/>
          <w:b/>
          <w:bCs/>
          <w:color w:val="444444"/>
          <w:sz w:val="24"/>
          <w:szCs w:val="24"/>
          <w:lang w:eastAsia="en-IN"/>
        </w:rPr>
        <w:t>important role</w:t>
      </w:r>
      <w:r w:rsidRPr="00F37AF7">
        <w:rPr>
          <w:rFonts w:ascii="Arial" w:eastAsia="Times New Roman" w:hAnsi="Arial" w:cs="Arial"/>
          <w:color w:val="444444"/>
          <w:sz w:val="24"/>
          <w:szCs w:val="24"/>
          <w:lang w:eastAsia="en-IN"/>
        </w:rPr>
        <w:t> to play.</w:t>
      </w:r>
    </w:p>
    <w:p w:rsidR="00F37AF7" w:rsidRPr="00F37AF7" w:rsidRDefault="00F37AF7" w:rsidP="00F37AF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For example,</w:t>
      </w:r>
    </w:p>
    <w:p w:rsidR="00F37AF7" w:rsidRPr="00F37AF7" w:rsidRDefault="00F37AF7" w:rsidP="00F37AF7">
      <w:pPr>
        <w:numPr>
          <w:ilvl w:val="0"/>
          <w:numId w:val="1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hyperlink r:id="rId5" w:tooltip="External Link: 'Plants', WWF-UK, November 2005" w:history="1">
        <w:r w:rsidRPr="00F37AF7">
          <w:rPr>
            <w:rFonts w:ascii="Arial" w:eastAsia="Times New Roman" w:hAnsi="Arial" w:cs="Arial"/>
            <w:color w:val="005500"/>
            <w:sz w:val="24"/>
            <w:szCs w:val="24"/>
            <w:u w:val="single"/>
            <w:lang w:eastAsia="en-IN"/>
          </w:rPr>
          <w:t>A larger number of plant species means a greater variety of crops</w:t>
        </w:r>
      </w:hyperlink>
    </w:p>
    <w:p w:rsidR="00F37AF7" w:rsidRPr="00F37AF7" w:rsidRDefault="00F37AF7" w:rsidP="00F37AF7">
      <w:pPr>
        <w:numPr>
          <w:ilvl w:val="0"/>
          <w:numId w:val="1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Greater species diversity ensures natural sustainability for all life forms</w:t>
      </w:r>
    </w:p>
    <w:p w:rsidR="00F37AF7" w:rsidRPr="00F37AF7" w:rsidRDefault="00F37AF7" w:rsidP="00F37AF7">
      <w:pPr>
        <w:numPr>
          <w:ilvl w:val="0"/>
          <w:numId w:val="1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Healthy ecosystems can better withstand and recover from a variety of disasters.</w:t>
      </w:r>
    </w:p>
    <w:p w:rsidR="00315D54" w:rsidRDefault="00315D54">
      <w:pPr>
        <w:rPr>
          <w:sz w:val="24"/>
          <w:szCs w:val="24"/>
        </w:rPr>
      </w:pPr>
      <w:r>
        <w:rPr>
          <w:sz w:val="24"/>
          <w:szCs w:val="24"/>
        </w:rPr>
        <w:br/>
      </w:r>
      <w:r>
        <w:rPr>
          <w:sz w:val="24"/>
          <w:szCs w:val="24"/>
        </w:rPr>
        <w:br/>
      </w:r>
    </w:p>
    <w:p w:rsidR="00315D54" w:rsidRDefault="00315D54">
      <w:pPr>
        <w:rPr>
          <w:sz w:val="24"/>
          <w:szCs w:val="24"/>
        </w:rPr>
      </w:pPr>
    </w:p>
    <w:p w:rsidR="00F37AF7" w:rsidRPr="00F37AF7" w:rsidRDefault="00F37AF7" w:rsidP="00F37AF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F37AF7">
        <w:rPr>
          <w:rFonts w:ascii="Times New Roman" w:eastAsia="Times New Roman" w:hAnsi="Times New Roman" w:cs="Times New Roman"/>
          <w:color w:val="222222"/>
          <w:sz w:val="56"/>
          <w:szCs w:val="56"/>
          <w:lang w:eastAsia="en-IN"/>
        </w:rPr>
        <w:lastRenderedPageBreak/>
        <w:t>A healthy biodiversity offers many natural services</w:t>
      </w:r>
    </w:p>
    <w:p w:rsidR="00315D54" w:rsidRDefault="00315D54">
      <w:pPr>
        <w:rPr>
          <w:sz w:val="24"/>
          <w:szCs w:val="24"/>
        </w:rPr>
      </w:pPr>
    </w:p>
    <w:p w:rsidR="00F37AF7" w:rsidRPr="00F37AF7" w:rsidRDefault="00F37AF7" w:rsidP="00F37AF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A healthy biodiversity provides a number of natural services for everyone:</w:t>
      </w:r>
    </w:p>
    <w:p w:rsidR="00F37AF7" w:rsidRPr="00F37AF7" w:rsidRDefault="00F37AF7" w:rsidP="00F37AF7">
      <w:pPr>
        <w:numPr>
          <w:ilvl w:val="0"/>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Ecosystem services, such as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Protection of water resources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Soils formation and protection</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Nutrient storage and recycling</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Pollution breakdown and absorption</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Contribution to climate stability</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Maintenance of ecosystems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Recovery from unpredictable events</w:t>
      </w:r>
    </w:p>
    <w:p w:rsidR="00F37AF7" w:rsidRPr="00F37AF7" w:rsidRDefault="00F37AF7" w:rsidP="00F37AF7">
      <w:pPr>
        <w:numPr>
          <w:ilvl w:val="0"/>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Biological resources, such as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Food</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Medicinal resources and pharmaceutical drugs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Wood products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Ornamental plants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Breeding stocks, population reservoirs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Future resources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Diversity in genes, species and ecosystems</w:t>
      </w:r>
    </w:p>
    <w:p w:rsidR="00F37AF7" w:rsidRPr="00F37AF7" w:rsidRDefault="00F37AF7" w:rsidP="00F37AF7">
      <w:pPr>
        <w:numPr>
          <w:ilvl w:val="0"/>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Social benefits, such as</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Research, education and monitoring</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Recreation and tourism</w:t>
      </w:r>
    </w:p>
    <w:p w:rsidR="00F37AF7" w:rsidRPr="00F37AF7" w:rsidRDefault="00F37AF7" w:rsidP="00F37AF7">
      <w:pPr>
        <w:numPr>
          <w:ilvl w:val="1"/>
          <w:numId w:val="1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F37AF7">
        <w:rPr>
          <w:rFonts w:ascii="Arial" w:eastAsia="Times New Roman" w:hAnsi="Arial" w:cs="Arial"/>
          <w:color w:val="444444"/>
          <w:sz w:val="24"/>
          <w:szCs w:val="24"/>
          <w:lang w:eastAsia="en-IN"/>
        </w:rPr>
        <w:t>Cultural values</w:t>
      </w:r>
    </w:p>
    <w:p w:rsidR="00F37AF7" w:rsidRDefault="00F37AF7">
      <w:pPr>
        <w:rPr>
          <w:sz w:val="24"/>
          <w:szCs w:val="24"/>
        </w:rPr>
      </w:pPr>
    </w:p>
    <w:p w:rsidR="00315D54" w:rsidRDefault="00315D54">
      <w:pPr>
        <w:rPr>
          <w:sz w:val="24"/>
          <w:szCs w:val="24"/>
        </w:rPr>
      </w:pPr>
      <w:r>
        <w:rPr>
          <w:sz w:val="24"/>
          <w:szCs w:val="24"/>
        </w:rPr>
        <w:t>Loss of biodiversity</w:t>
      </w:r>
    </w:p>
    <w:p w:rsidR="00315D54" w:rsidRDefault="00315D54" w:rsidP="00315D54">
      <w:pPr>
        <w:pStyle w:val="NormalWeb"/>
        <w:shd w:val="clear" w:color="auto" w:fill="FFFFFF"/>
        <w:rPr>
          <w:rFonts w:ascii="Arial" w:hAnsi="Arial" w:cs="Arial"/>
          <w:color w:val="444444"/>
        </w:rPr>
      </w:pPr>
      <w:r>
        <w:rPr>
          <w:rFonts w:ascii="Arial" w:hAnsi="Arial" w:cs="Arial"/>
          <w:color w:val="444444"/>
        </w:rPr>
        <w:t>Despite knowing about</w:t>
      </w:r>
      <w:r>
        <w:rPr>
          <w:rStyle w:val="apple-converted-space"/>
          <w:rFonts w:ascii="Arial" w:hAnsi="Arial" w:cs="Arial"/>
          <w:color w:val="444444"/>
        </w:rPr>
        <w:t> </w:t>
      </w:r>
      <w:hyperlink r:id="rId6" w:tooltip="Global Issues: “Why Is Biodiversity Important? Who Cares?”, Last updated: Sunday, January 19, 2014" w:history="1">
        <w:r>
          <w:rPr>
            <w:rStyle w:val="Hyperlink"/>
            <w:rFonts w:ascii="Arial" w:hAnsi="Arial" w:cs="Arial"/>
            <w:color w:val="775544"/>
          </w:rPr>
          <w:t>biodiversity’s importance</w:t>
        </w:r>
      </w:hyperlink>
      <w:r>
        <w:rPr>
          <w:rStyle w:val="apple-converted-space"/>
          <w:rFonts w:ascii="Arial" w:hAnsi="Arial" w:cs="Arial"/>
          <w:color w:val="444444"/>
        </w:rPr>
        <w:t> </w:t>
      </w:r>
      <w:r>
        <w:rPr>
          <w:rFonts w:ascii="Arial" w:hAnsi="Arial" w:cs="Arial"/>
          <w:color w:val="444444"/>
        </w:rPr>
        <w:t>for a long time,</w:t>
      </w:r>
      <w:r>
        <w:rPr>
          <w:rStyle w:val="apple-converted-space"/>
          <w:rFonts w:ascii="Arial" w:hAnsi="Arial" w:cs="Arial"/>
          <w:color w:val="444444"/>
        </w:rPr>
        <w:t> </w:t>
      </w:r>
      <w:hyperlink r:id="rId7" w:tooltip="External Link: 'Human Impact Triggers Massive Extinctions', Environment News Service, August 2, 1999" w:history="1">
        <w:r>
          <w:rPr>
            <w:rStyle w:val="Hyperlink"/>
            <w:rFonts w:ascii="Arial" w:hAnsi="Arial" w:cs="Arial"/>
            <w:color w:val="775544"/>
          </w:rPr>
          <w:t>human activity has been causing massive extinctions</w:t>
        </w:r>
      </w:hyperlink>
      <w:r>
        <w:rPr>
          <w:rFonts w:ascii="Arial" w:hAnsi="Arial" w:cs="Arial"/>
          <w:color w:val="444444"/>
        </w:rPr>
        <w:t>. As the</w:t>
      </w:r>
      <w:r>
        <w:rPr>
          <w:rStyle w:val="apple-converted-space"/>
          <w:rFonts w:ascii="Arial" w:hAnsi="Arial" w:cs="Arial"/>
          <w:color w:val="444444"/>
        </w:rPr>
        <w:t> </w:t>
      </w:r>
      <w:r>
        <w:rPr>
          <w:rStyle w:val="HTMLCite"/>
          <w:rFonts w:ascii="Arial" w:hAnsi="Arial" w:cs="Arial"/>
          <w:color w:val="444444"/>
        </w:rPr>
        <w:t>Environment New Service</w:t>
      </w:r>
      <w:r>
        <w:rPr>
          <w:rFonts w:ascii="Arial" w:hAnsi="Arial" w:cs="Arial"/>
          <w:color w:val="444444"/>
        </w:rPr>
        <w:t>, reported back in August 1999 (previous link):</w:t>
      </w:r>
      <w:r>
        <w:rPr>
          <w:rStyle w:val="apple-converted-space"/>
          <w:rFonts w:ascii="Arial" w:hAnsi="Arial" w:cs="Arial"/>
          <w:color w:val="444444"/>
        </w:rPr>
        <w:t> </w:t>
      </w:r>
      <w:r>
        <w:rPr>
          <w:rFonts w:ascii="Arial" w:hAnsi="Arial" w:cs="Arial"/>
          <w:color w:val="444444"/>
        </w:rPr>
        <w:t>the current extinction rate is now approaching 1,000 times the background rate and may climb to 10,000 times the background rate during the next century, if present trends continue [resulting in] a loss that would easily equal those of past extinctions.</w:t>
      </w:r>
      <w:r>
        <w:rPr>
          <w:rStyle w:val="apple-converted-space"/>
          <w:rFonts w:ascii="Arial" w:hAnsi="Arial" w:cs="Arial"/>
          <w:color w:val="444444"/>
        </w:rPr>
        <w:t> </w:t>
      </w:r>
      <w:r>
        <w:rPr>
          <w:rFonts w:ascii="Arial" w:hAnsi="Arial" w:cs="Arial"/>
          <w:color w:val="444444"/>
        </w:rPr>
        <w:t>(Emphasis added)</w:t>
      </w:r>
    </w:p>
    <w:p w:rsidR="00315D54" w:rsidRDefault="00315D54" w:rsidP="00315D54">
      <w:pPr>
        <w:pStyle w:val="NormalWeb"/>
        <w:shd w:val="clear" w:color="auto" w:fill="FFFFFF"/>
        <w:rPr>
          <w:rFonts w:ascii="Arial" w:hAnsi="Arial" w:cs="Arial"/>
          <w:color w:val="444444"/>
        </w:rPr>
      </w:pPr>
      <w:ins w:id="0" w:author="Unknown">
        <w:r>
          <w:rPr>
            <w:rFonts w:ascii="Arial" w:hAnsi="Arial" w:cs="Arial"/>
            <w:color w:val="444444"/>
          </w:rPr>
          <w:t>A major report, the</w:t>
        </w:r>
        <w:r>
          <w:rPr>
            <w:rStyle w:val="apple-converted-space"/>
            <w:rFonts w:ascii="Arial" w:hAnsi="Arial" w:cs="Arial"/>
            <w:color w:val="444444"/>
          </w:rPr>
          <w:t> </w:t>
        </w:r>
        <w:r>
          <w:rPr>
            <w:rFonts w:ascii="Arial" w:hAnsi="Arial" w:cs="Arial"/>
            <w:color w:val="444444"/>
          </w:rPr>
          <w:fldChar w:fldCharType="begin"/>
        </w:r>
        <w:r>
          <w:rPr>
            <w:rFonts w:ascii="Arial" w:hAnsi="Arial" w:cs="Arial"/>
            <w:color w:val="444444"/>
          </w:rPr>
          <w:instrText xml:space="preserve"> HYPERLINK "http://www.globalissues.org/article/408/sustainable-development-introduction" \o "Global Issues: \“Sustainable Development Introduction\”, Last updated: Wednesday, November 18, 2009" </w:instrText>
        </w:r>
        <w:r>
          <w:rPr>
            <w:rFonts w:ascii="Arial" w:hAnsi="Arial" w:cs="Arial"/>
            <w:color w:val="444444"/>
          </w:rPr>
          <w:fldChar w:fldCharType="separate"/>
        </w:r>
        <w:r>
          <w:rPr>
            <w:rStyle w:val="Hyperlink"/>
            <w:rFonts w:ascii="Arial" w:hAnsi="Arial" w:cs="Arial"/>
            <w:color w:val="775544"/>
          </w:rPr>
          <w:t>Millennium Ecosystem Assessment</w:t>
        </w:r>
        <w:r>
          <w:rPr>
            <w:rFonts w:ascii="Arial" w:hAnsi="Arial" w:cs="Arial"/>
            <w:color w:val="444444"/>
          </w:rPr>
          <w:fldChar w:fldCharType="end"/>
        </w:r>
        <w:r>
          <w:rPr>
            <w:rFonts w:ascii="Arial" w:hAnsi="Arial" w:cs="Arial"/>
            <w:color w:val="444444"/>
          </w:rPr>
          <w:t>, released in March 2005 highlighted a substantial and largely</w:t>
        </w:r>
        <w:r>
          <w:rPr>
            <w:rStyle w:val="apple-converted-space"/>
            <w:rFonts w:ascii="Arial" w:hAnsi="Arial" w:cs="Arial"/>
            <w:color w:val="444444"/>
          </w:rPr>
          <w:t> </w:t>
        </w:r>
        <w:r>
          <w:rPr>
            <w:rFonts w:ascii="Arial" w:hAnsi="Arial" w:cs="Arial"/>
            <w:color w:val="444444"/>
          </w:rPr>
          <w:fldChar w:fldCharType="begin"/>
        </w:r>
        <w:r>
          <w:rPr>
            <w:rFonts w:ascii="Arial" w:hAnsi="Arial" w:cs="Arial"/>
            <w:color w:val="444444"/>
          </w:rPr>
          <w:instrText xml:space="preserve"> HYPERLINK "http://news.bbc.co.uk/1/hi/sci/tech/4391835.stm" \o "External Link: 'Study highlights global decline', BBC, March 30, 2005" </w:instrText>
        </w:r>
        <w:r>
          <w:rPr>
            <w:rFonts w:ascii="Arial" w:hAnsi="Arial" w:cs="Arial"/>
            <w:color w:val="444444"/>
          </w:rPr>
          <w:fldChar w:fldCharType="separate"/>
        </w:r>
        <w:r>
          <w:rPr>
            <w:rStyle w:val="Hyperlink"/>
            <w:rFonts w:ascii="Arial" w:hAnsi="Arial" w:cs="Arial"/>
            <w:color w:val="005500"/>
          </w:rPr>
          <w:t>irreversible loss in the diversity of life on Earth</w:t>
        </w:r>
        <w:r>
          <w:rPr>
            <w:rFonts w:ascii="Arial" w:hAnsi="Arial" w:cs="Arial"/>
            <w:color w:val="444444"/>
          </w:rPr>
          <w:fldChar w:fldCharType="end"/>
        </w:r>
        <w:r>
          <w:rPr>
            <w:rFonts w:ascii="Arial" w:hAnsi="Arial" w:cs="Arial"/>
            <w:color w:val="444444"/>
          </w:rPr>
          <w:t>, with some 10-30% of the mammal, bird and amphibian species threatened with extinction, due to human actio</w:t>
        </w:r>
        <w:bookmarkStart w:id="1" w:name="_GoBack"/>
        <w:bookmarkEnd w:id="1"/>
        <w:r>
          <w:rPr>
            <w:rFonts w:ascii="Arial" w:hAnsi="Arial" w:cs="Arial"/>
            <w:color w:val="444444"/>
          </w:rPr>
          <w:t>ns</w:t>
        </w:r>
      </w:ins>
    </w:p>
    <w:p w:rsidR="00315D54" w:rsidRDefault="00315D54">
      <w:pPr>
        <w:rPr>
          <w:sz w:val="24"/>
          <w:szCs w:val="24"/>
        </w:rPr>
      </w:pPr>
    </w:p>
    <w:p w:rsidR="00315D54" w:rsidRDefault="00315D54">
      <w:pPr>
        <w:rPr>
          <w:rFonts w:ascii="Arial" w:hAnsi="Arial" w:cs="Arial"/>
          <w:color w:val="444444"/>
          <w:shd w:val="clear" w:color="auto" w:fill="FFFFFF"/>
        </w:rPr>
      </w:pPr>
      <w:r>
        <w:rPr>
          <w:sz w:val="24"/>
          <w:szCs w:val="24"/>
        </w:rPr>
        <w:t xml:space="preserve">According to </w:t>
      </w:r>
      <w:r>
        <w:rPr>
          <w:rFonts w:ascii="Arial" w:hAnsi="Arial" w:cs="Arial"/>
          <w:color w:val="444444"/>
          <w:shd w:val="clear" w:color="auto" w:fill="FFFFFF"/>
        </w:rPr>
        <w:t>The International Union for Conservation of Nature (IUCN)</w:t>
      </w:r>
      <w:r>
        <w:rPr>
          <w:rFonts w:ascii="Arial" w:hAnsi="Arial" w:cs="Arial"/>
          <w:color w:val="444444"/>
          <w:shd w:val="clear" w:color="auto" w:fill="FFFFFF"/>
        </w:rPr>
        <w:t xml:space="preserve"> the current </w:t>
      </w:r>
      <w:proofErr w:type="spellStart"/>
      <w:r>
        <w:rPr>
          <w:rFonts w:ascii="Arial" w:hAnsi="Arial" w:cs="Arial"/>
          <w:color w:val="444444"/>
          <w:shd w:val="clear" w:color="auto" w:fill="FFFFFF"/>
        </w:rPr>
        <w:t>threatning</w:t>
      </w:r>
      <w:proofErr w:type="spellEnd"/>
      <w:r>
        <w:rPr>
          <w:rFonts w:ascii="Arial" w:hAnsi="Arial" w:cs="Arial"/>
          <w:color w:val="444444"/>
          <w:shd w:val="clear" w:color="auto" w:fill="FFFFFF"/>
        </w:rPr>
        <w:t xml:space="preserve"> rate is as per follows:-</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lastRenderedPageBreak/>
        <w:t>At threat of extinction are</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 out of 8 birds</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 out of 4 mammals</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 out of 4 conifers</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 out of 3 amphibians</w:t>
      </w:r>
    </w:p>
    <w:p w:rsidR="00315D54" w:rsidRPr="00315D54" w:rsidRDefault="00315D54" w:rsidP="00315D54">
      <w:pPr>
        <w:numPr>
          <w:ilvl w:val="1"/>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6 out of 7 marine turtles</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75% of genetic diversity of agricultural crops has been lost</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75% of the world’s fisheries are fully or over exploited</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Up to 70% of the world’s known species risk extinction if the global temperatures rise by more than 3.5°C</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1/3</w:t>
      </w:r>
      <w:r w:rsidRPr="00315D54">
        <w:rPr>
          <w:rFonts w:ascii="Arial" w:eastAsia="Times New Roman" w:hAnsi="Arial" w:cs="Arial"/>
          <w:color w:val="444444"/>
          <w:sz w:val="24"/>
          <w:szCs w:val="24"/>
          <w:vertAlign w:val="superscript"/>
          <w:lang w:eastAsia="en-IN"/>
        </w:rPr>
        <w:t>rd</w:t>
      </w:r>
      <w:r w:rsidRPr="00315D54">
        <w:rPr>
          <w:rFonts w:ascii="Arial" w:eastAsia="Times New Roman" w:hAnsi="Arial" w:cs="Arial"/>
          <w:color w:val="444444"/>
          <w:sz w:val="24"/>
          <w:szCs w:val="24"/>
          <w:lang w:eastAsia="en-IN"/>
        </w:rPr>
        <w:t> of reef-building corals around the world are threatened with extinction</w:t>
      </w:r>
    </w:p>
    <w:p w:rsidR="00315D54" w:rsidRPr="00315D54" w:rsidRDefault="00315D54" w:rsidP="00315D54">
      <w:pPr>
        <w:numPr>
          <w:ilvl w:val="0"/>
          <w:numId w:val="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Over 350 million people suffer from severe water scarcity</w:t>
      </w:r>
    </w:p>
    <w:p w:rsidR="00315D54" w:rsidRDefault="00315D54" w:rsidP="00315D54">
      <w:pPr>
        <w:rPr>
          <w:sz w:val="24"/>
          <w:szCs w:val="24"/>
        </w:rPr>
      </w:pPr>
    </w:p>
    <w:p w:rsidR="00315D54" w:rsidRDefault="00315D54" w:rsidP="00315D54">
      <w:pPr>
        <w:rPr>
          <w:sz w:val="24"/>
          <w:szCs w:val="24"/>
        </w:rPr>
      </w:pPr>
      <w:r>
        <w:rPr>
          <w:sz w:val="24"/>
          <w:szCs w:val="24"/>
        </w:rPr>
        <w:t>Principal pressure on biodiversity</w:t>
      </w:r>
    </w:p>
    <w:p w:rsidR="00315D54" w:rsidRPr="00315D54" w:rsidRDefault="00315D54" w:rsidP="00315D54">
      <w:pPr>
        <w:pStyle w:val="NormalWeb"/>
        <w:shd w:val="clear" w:color="auto" w:fill="FFFFFF"/>
        <w:rPr>
          <w:rFonts w:ascii="Arial" w:hAnsi="Arial" w:cs="Arial"/>
          <w:color w:val="444444"/>
        </w:rPr>
      </w:pPr>
      <w:r>
        <w:t xml:space="preserve"> </w:t>
      </w:r>
      <w:r w:rsidRPr="00315D54">
        <w:rPr>
          <w:rFonts w:ascii="Arial" w:hAnsi="Arial" w:cs="Arial"/>
          <w:color w:val="444444"/>
        </w:rPr>
        <w:t>As explained in the UN’s 3rd </w:t>
      </w:r>
      <w:hyperlink r:id="rId8" w:history="1">
        <w:r w:rsidRPr="00315D54">
          <w:rPr>
            <w:rFonts w:ascii="Arial" w:hAnsi="Arial" w:cs="Arial"/>
            <w:color w:val="775544"/>
            <w:u w:val="single"/>
          </w:rPr>
          <w:t>Global Biodiversity Outlook</w:t>
        </w:r>
      </w:hyperlink>
      <w:r w:rsidRPr="00315D54">
        <w:rPr>
          <w:rFonts w:ascii="Arial" w:hAnsi="Arial" w:cs="Arial"/>
          <w:color w:val="444444"/>
        </w:rPr>
        <w:t>, the rate of biodiversity loss has not been reduced because the 5 principle pressures on biodiversity are persistent, even intensifying:</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Habitat loss and degradation</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Climate change</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Excessive nutrient load and other forms of pollution</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Over-exploitation and unsustainable use</w:t>
      </w:r>
    </w:p>
    <w:p w:rsidR="00315D54" w:rsidRPr="00315D54" w:rsidRDefault="00315D54" w:rsidP="00315D54">
      <w:pPr>
        <w:numPr>
          <w:ilvl w:val="0"/>
          <w:numId w:val="2"/>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315D54">
        <w:rPr>
          <w:rFonts w:ascii="Arial" w:eastAsia="Times New Roman" w:hAnsi="Arial" w:cs="Arial"/>
          <w:color w:val="444444"/>
          <w:sz w:val="24"/>
          <w:szCs w:val="24"/>
          <w:lang w:eastAsia="en-IN"/>
        </w:rPr>
        <w:t>Invasive alien species</w:t>
      </w:r>
    </w:p>
    <w:p w:rsidR="00315D54" w:rsidRDefault="00315D54" w:rsidP="00315D54">
      <w:pPr>
        <w:rPr>
          <w:rFonts w:ascii="Arial" w:hAnsi="Arial" w:cs="Arial"/>
          <w:color w:val="444444"/>
          <w:shd w:val="clear" w:color="auto" w:fill="FFFFFF"/>
        </w:rPr>
      </w:pPr>
      <w:r>
        <w:rPr>
          <w:rFonts w:ascii="Arial" w:hAnsi="Arial" w:cs="Arial"/>
          <w:color w:val="444444"/>
          <w:shd w:val="clear" w:color="auto" w:fill="FFFFFF"/>
        </w:rPr>
        <w:t>Extinction risks out pace any conservation successes. Amphibians are the most at risk, while corals have had a dramatic increase in risk of extinction in recent years.</w:t>
      </w:r>
    </w:p>
    <w:p w:rsidR="00315D54" w:rsidRDefault="00315D54" w:rsidP="00315D54">
      <w:pPr>
        <w:rPr>
          <w:rFonts w:ascii="Arial" w:hAnsi="Arial" w:cs="Arial"/>
          <w:color w:val="444444"/>
          <w:shd w:val="clear" w:color="auto" w:fill="FFFFFF"/>
        </w:rPr>
      </w:pPr>
    </w:p>
    <w:p w:rsidR="00315D54" w:rsidRDefault="00315D54" w:rsidP="00315D54">
      <w:pPr>
        <w:rPr>
          <w:rFonts w:ascii="Arial" w:hAnsi="Arial" w:cs="Arial"/>
          <w:color w:val="444444"/>
          <w:shd w:val="clear" w:color="auto" w:fill="FFFFFF"/>
        </w:rPr>
      </w:pPr>
      <w:r>
        <w:rPr>
          <w:rFonts w:ascii="Arial" w:hAnsi="Arial" w:cs="Arial"/>
          <w:color w:val="444444"/>
          <w:shd w:val="clear" w:color="auto" w:fill="FFFFFF"/>
        </w:rPr>
        <w:t>Declining amphibian population</w:t>
      </w:r>
    </w:p>
    <w:p w:rsidR="00315D54" w:rsidRDefault="00315D54" w:rsidP="00315D54">
      <w:pPr>
        <w:rPr>
          <w:rFonts w:ascii="Arial" w:hAnsi="Arial" w:cs="Arial"/>
          <w:color w:val="444444"/>
          <w:shd w:val="clear" w:color="auto" w:fill="FFFFFF"/>
        </w:rPr>
      </w:pPr>
      <w:hyperlink r:id="rId9" w:tooltip="External Link: Kim McDonald, 'Study Confirms Amphibians’ Ability to Predict Changes in Biodiversity', University of California, San Diego, October 28, 2008" w:history="1">
        <w:r>
          <w:rPr>
            <w:rStyle w:val="Hyperlink"/>
            <w:rFonts w:ascii="Arial" w:hAnsi="Arial" w:cs="Arial"/>
            <w:color w:val="005500"/>
            <w:shd w:val="clear" w:color="auto" w:fill="FFFFFF"/>
          </w:rPr>
          <w:t>Amphibians are particularly sensitive to changes in the environment</w:t>
        </w:r>
      </w:hyperlink>
      <w:r>
        <w:rPr>
          <w:rFonts w:ascii="Arial" w:hAnsi="Arial" w:cs="Arial"/>
          <w:color w:val="444444"/>
          <w:shd w:val="clear" w:color="auto" w:fill="FFFFFF"/>
        </w:rPr>
        <w:t>. Amphibians have been described as a marker species or the equivalent of</w:t>
      </w:r>
      <w:r>
        <w:rPr>
          <w:rStyle w:val="apple-converted-space"/>
          <w:rFonts w:ascii="Arial" w:hAnsi="Arial" w:cs="Arial"/>
          <w:color w:val="444444"/>
          <w:shd w:val="clear" w:color="auto" w:fill="FFFFFF"/>
        </w:rPr>
        <w:t> </w:t>
      </w:r>
      <w:r>
        <w:t>canaries of the coal mines</w:t>
      </w:r>
      <w:r>
        <w:rPr>
          <w:rStyle w:val="apple-converted-space"/>
          <w:rFonts w:ascii="Arial" w:hAnsi="Arial" w:cs="Arial"/>
          <w:color w:val="444444"/>
          <w:shd w:val="clear" w:color="auto" w:fill="FFFFFF"/>
        </w:rPr>
        <w:t> </w:t>
      </w:r>
      <w:r>
        <w:rPr>
          <w:rFonts w:ascii="Arial" w:hAnsi="Arial" w:cs="Arial"/>
          <w:color w:val="444444"/>
          <w:shd w:val="clear" w:color="auto" w:fill="FFFFFF"/>
        </w:rPr>
        <w:t>meaning they provide an important signal to the health of biodiversity; when they are stressed and struggling, biodiversity may be under pressure. When they are doing well, biodiversity is probably healthy.</w:t>
      </w:r>
    </w:p>
    <w:p w:rsidR="00315D54" w:rsidRDefault="00CD0487" w:rsidP="00CD0487">
      <w:pPr>
        <w:rPr>
          <w:rFonts w:ascii="Arial" w:hAnsi="Arial" w:cs="Arial"/>
          <w:color w:val="444444"/>
          <w:shd w:val="clear" w:color="auto" w:fill="FFFFFF"/>
        </w:rPr>
      </w:pPr>
      <w:r>
        <w:rPr>
          <w:rFonts w:ascii="Arial" w:hAnsi="Arial" w:cs="Arial"/>
          <w:color w:val="444444"/>
          <w:shd w:val="clear" w:color="auto" w:fill="FFFFFF"/>
        </w:rPr>
        <w:t>If current estimates of amphibian species in imminent danger of extinction are included in these calculations, then the current amphibian extinction rate may range from 25,039–45,474 times the background extinction rate for amphibians</w:t>
      </w:r>
    </w:p>
    <w:p w:rsidR="00CD0487" w:rsidRDefault="00CD0487" w:rsidP="00CD0487">
      <w:pPr>
        <w:rPr>
          <w:rFonts w:ascii="Arial" w:hAnsi="Arial" w:cs="Arial"/>
          <w:color w:val="444444"/>
          <w:shd w:val="clear" w:color="auto" w:fill="FFFFFF"/>
        </w:rPr>
      </w:pP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t>Reptiles threatened </w:t>
      </w:r>
    </w:p>
    <w:p w:rsidR="00CD0487" w:rsidRDefault="00CD0487" w:rsidP="00CD0487">
      <w:pPr>
        <w:pStyle w:val="NormalWeb"/>
        <w:shd w:val="clear" w:color="auto" w:fill="FFFFFF"/>
        <w:rPr>
          <w:rFonts w:ascii="Arial" w:hAnsi="Arial" w:cs="Arial"/>
          <w:color w:val="444444"/>
        </w:rPr>
      </w:pPr>
      <w:r>
        <w:rPr>
          <w:rFonts w:ascii="Arial" w:hAnsi="Arial" w:cs="Arial"/>
          <w:color w:val="444444"/>
          <w:shd w:val="clear" w:color="auto" w:fill="FFFFFF"/>
        </w:rPr>
        <w:t xml:space="preserve">Approximately </w:t>
      </w:r>
      <w:r>
        <w:rPr>
          <w:rStyle w:val="apple-converted-space"/>
          <w:rFonts w:ascii="Arial" w:hAnsi="Arial" w:cs="Arial"/>
          <w:color w:val="444444"/>
        </w:rPr>
        <w:t> </w:t>
      </w:r>
      <w:hyperlink r:id="rId10" w:tooltip="External Link: 'Almost one in five reptiles struggling to survive', IUCN, February 15, 2013" w:history="1">
        <w:r>
          <w:rPr>
            <w:rStyle w:val="Hyperlink"/>
            <w:rFonts w:ascii="Arial" w:hAnsi="Arial" w:cs="Arial"/>
            <w:color w:val="005500"/>
          </w:rPr>
          <w:t>19% of the world’s reptiles are estimated to be threatened with extinction</w:t>
        </w:r>
      </w:hyperlink>
      <w:r>
        <w:rPr>
          <w:rFonts w:ascii="Arial" w:hAnsi="Arial" w:cs="Arial"/>
          <w:color w:val="444444"/>
        </w:rPr>
        <w:t>, according to a study by the International Union for Conservation of Nature (IUCN) and the Zoological Society of London.</w:t>
      </w:r>
    </w:p>
    <w:p w:rsidR="00CD0487" w:rsidRDefault="00CD0487" w:rsidP="00CD0487">
      <w:pPr>
        <w:pStyle w:val="NormalWeb"/>
        <w:shd w:val="clear" w:color="auto" w:fill="FFFFFF"/>
        <w:rPr>
          <w:rFonts w:ascii="Arial" w:hAnsi="Arial" w:cs="Arial"/>
          <w:color w:val="444444"/>
        </w:rPr>
      </w:pPr>
      <w:r>
        <w:rPr>
          <w:rFonts w:ascii="Arial" w:hAnsi="Arial" w:cs="Arial"/>
          <w:color w:val="444444"/>
        </w:rPr>
        <w:lastRenderedPageBreak/>
        <w:t>Reptiles include species such as snakes, lizards, crocodiles, turtles and tortoises.</w:t>
      </w:r>
    </w:p>
    <w:p w:rsidR="00CD0487" w:rsidRDefault="00CD0487" w:rsidP="00CD0487">
      <w:pPr>
        <w:pStyle w:val="NormalWeb"/>
        <w:shd w:val="clear" w:color="auto" w:fill="FFFFFF"/>
        <w:rPr>
          <w:rFonts w:ascii="Arial" w:hAnsi="Arial" w:cs="Arial"/>
          <w:color w:val="444444"/>
        </w:rPr>
      </w:pPr>
      <w:r>
        <w:rPr>
          <w:rFonts w:ascii="Arial" w:hAnsi="Arial" w:cs="Arial"/>
          <w:color w:val="444444"/>
        </w:rPr>
        <w:t>The study noted that the extinction risk is not evenly spread. For example, the study estimated 30% of freshwater reptiles to be close to extinction. Freshwater turtles alone are at a 50% risk of extinction, as they are also affected by national and international trade.</w:t>
      </w: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t>Dwindling fish stocks</w:t>
      </w:r>
    </w:p>
    <w:p w:rsidR="00CD0487" w:rsidRDefault="00CD0487" w:rsidP="00CD0487">
      <w:pPr>
        <w:rPr>
          <w:rFonts w:ascii="Arial" w:hAnsi="Arial" w:cs="Arial"/>
          <w:color w:val="444444"/>
          <w:shd w:val="clear" w:color="auto" w:fill="FFFFFF"/>
        </w:rPr>
      </w:pPr>
    </w:p>
    <w:p w:rsidR="00CD0487" w:rsidRDefault="00CD0487" w:rsidP="00CD0487">
      <w:pPr>
        <w:pStyle w:val="NormalWeb"/>
        <w:shd w:val="clear" w:color="auto" w:fill="F5F0F0"/>
        <w:rPr>
          <w:rFonts w:ascii="Arial" w:hAnsi="Arial" w:cs="Arial"/>
          <w:color w:val="444444"/>
        </w:rPr>
      </w:pPr>
      <w:r>
        <w:rPr>
          <w:rFonts w:ascii="Arial" w:hAnsi="Arial" w:cs="Arial"/>
          <w:color w:val="444444"/>
        </w:rPr>
        <w:t>About 80 percent of the world marine fish stocks for which assessment information is available are fully exploited or overexploited.</w:t>
      </w:r>
    </w:p>
    <w:p w:rsidR="00CD0487" w:rsidRDefault="00CD0487" w:rsidP="00CD0487">
      <w:pPr>
        <w:pStyle w:val="NormalWeb"/>
        <w:shd w:val="clear" w:color="auto" w:fill="F5F0F0"/>
        <w:rPr>
          <w:rFonts w:ascii="Arial" w:hAnsi="Arial" w:cs="Arial"/>
          <w:color w:val="444444"/>
        </w:rPr>
      </w:pPr>
      <w:r>
        <w:rPr>
          <w:rFonts w:ascii="Arial" w:hAnsi="Arial" w:cs="Arial"/>
          <w:color w:val="444444"/>
        </w:rPr>
        <w:t>Fish stocks assessed since 1977 have experienced an 11% decline in total biomass globally, with considerable regional variation. The average maximum size of fish caught declined by 22% since 1959 globally for all assessed communities. There is also an increasing trend of stock collapses over time, with 14% of assessed stocks collapsed in 2007.</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 ocean ecosystems can</w:t>
      </w:r>
    </w:p>
    <w:p w:rsidR="00CD0487" w:rsidRPr="00CD0487" w:rsidRDefault="00CD0487" w:rsidP="00CD0487">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Take sewage and recycle it into nutrients;</w:t>
      </w:r>
    </w:p>
    <w:p w:rsidR="00CD0487" w:rsidRPr="00CD0487" w:rsidRDefault="00CD0487" w:rsidP="00CD0487">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Scrub toxins out of the water;</w:t>
      </w:r>
    </w:p>
    <w:p w:rsidR="00CD0487" w:rsidRPr="00CD0487" w:rsidRDefault="00CD0487" w:rsidP="00CD0487">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Produce food for many species, including humans</w:t>
      </w:r>
    </w:p>
    <w:p w:rsidR="00CD0487" w:rsidRPr="00CD0487" w:rsidRDefault="00CD0487" w:rsidP="00CD0487">
      <w:pPr>
        <w:numPr>
          <w:ilvl w:val="0"/>
          <w:numId w:val="3"/>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Turns carbon dioxide into food and oxygen</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With massive species loss, the report warns, at </w:t>
      </w:r>
      <w:r w:rsidRPr="00CD0487">
        <w:rPr>
          <w:rFonts w:ascii="Arial" w:eastAsia="Times New Roman" w:hAnsi="Arial" w:cs="Arial"/>
          <w:i/>
          <w:iCs/>
          <w:color w:val="444444"/>
          <w:sz w:val="24"/>
          <w:szCs w:val="24"/>
          <w:lang w:eastAsia="en-IN"/>
        </w:rPr>
        <w:t>current</w:t>
      </w:r>
      <w:r w:rsidRPr="00CD0487">
        <w:rPr>
          <w:rFonts w:ascii="Arial" w:eastAsia="Times New Roman" w:hAnsi="Arial" w:cs="Arial"/>
          <w:color w:val="444444"/>
          <w:sz w:val="24"/>
          <w:szCs w:val="24"/>
          <w:lang w:eastAsia="en-IN"/>
        </w:rPr>
        <w:t> rates, in less than 50 years, the ecosystems could reach the point of no return, where they would not be able to regenerate themselves.</w:t>
      </w: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t>Declining Ocean Biodiversity</w:t>
      </w:r>
    </w:p>
    <w:p w:rsidR="00CD0487" w:rsidRDefault="00CD0487" w:rsidP="00CD0487">
      <w:pPr>
        <w:rPr>
          <w:rFonts w:ascii="Arial" w:hAnsi="Arial" w:cs="Arial"/>
          <w:color w:val="444444"/>
          <w:shd w:val="clear" w:color="auto" w:fill="FFFFFF"/>
        </w:rPr>
      </w:pPr>
      <w:r>
        <w:rPr>
          <w:rFonts w:ascii="Arial" w:hAnsi="Arial" w:cs="Arial"/>
          <w:color w:val="444444"/>
          <w:shd w:val="clear" w:color="auto" w:fill="FFFFFF"/>
        </w:rPr>
        <w:t>Ocean degradation has been feared to be faster than previously thought.</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 factors affecting the ocean’s health includes:</w:t>
      </w:r>
    </w:p>
    <w:p w:rsidR="00CD0487" w:rsidRPr="00CD0487" w:rsidRDefault="00CD0487" w:rsidP="00CD0487">
      <w:pPr>
        <w:numPr>
          <w:ilvl w:val="0"/>
          <w:numId w:val="4"/>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De-oxygenation</w:t>
      </w:r>
    </w:p>
    <w:p w:rsidR="00CD0487" w:rsidRPr="00CD0487" w:rsidRDefault="00CD0487" w:rsidP="00CD0487">
      <w:pPr>
        <w:numPr>
          <w:ilvl w:val="0"/>
          <w:numId w:val="4"/>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Acidification</w:t>
      </w:r>
    </w:p>
    <w:p w:rsidR="00CD0487" w:rsidRPr="00CD0487" w:rsidRDefault="00CD0487" w:rsidP="00CD0487">
      <w:pPr>
        <w:numPr>
          <w:ilvl w:val="0"/>
          <w:numId w:val="4"/>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Warming</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These impacts will have cascading consequences for marine biology, including altered food web dynamics and the expansion of pathogens</w:t>
      </w:r>
    </w:p>
    <w:p w:rsidR="00CD0487" w:rsidRDefault="00CD0487" w:rsidP="00CD0487">
      <w:pPr>
        <w:rPr>
          <w:rFonts w:ascii="Arial" w:hAnsi="Arial" w:cs="Arial"/>
          <w:color w:val="444444"/>
          <w:shd w:val="clear" w:color="auto" w:fill="FFFFFF"/>
        </w:rPr>
      </w:pPr>
      <w:r>
        <w:rPr>
          <w:rFonts w:ascii="Arial" w:hAnsi="Arial" w:cs="Arial"/>
          <w:color w:val="444444"/>
          <w:shd w:val="clear" w:color="auto" w:fill="FFFFFF"/>
        </w:rPr>
        <w:t>Increasing rapid ocean acidification, caused by the oceans absorbing more carbon dioxide than usual (because it is emitted by humans more than it should) also affects marine ecosystems</w:t>
      </w:r>
    </w:p>
    <w:p w:rsid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lastRenderedPageBreak/>
        <w:t>Inland water ecosystems</w:t>
      </w:r>
      <w:r>
        <w:rPr>
          <w:rFonts w:ascii="Times New Roman" w:eastAsia="Times New Roman" w:hAnsi="Times New Roman" w:cs="Times New Roman"/>
          <w:color w:val="222222"/>
          <w:sz w:val="56"/>
          <w:szCs w:val="56"/>
          <w:lang w:eastAsia="en-IN"/>
        </w:rPr>
        <w:t xml:space="preserve"> Destruction</w:t>
      </w: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CD0487" w:rsidRDefault="00CD0487" w:rsidP="00CD0487">
      <w:pPr>
        <w:rPr>
          <w:rFonts w:ascii="Arial" w:hAnsi="Arial" w:cs="Arial"/>
          <w:color w:val="444444"/>
          <w:shd w:val="clear" w:color="auto" w:fill="FFFFFF"/>
        </w:rPr>
      </w:pPr>
      <w:r>
        <w:rPr>
          <w:rFonts w:ascii="Arial" w:hAnsi="Arial" w:cs="Arial"/>
          <w:color w:val="444444"/>
          <w:shd w:val="clear" w:color="auto" w:fill="FFFFFF"/>
        </w:rPr>
        <w:t>We use water for a variety of purposes from agricultural, domestic and industrial uses. This has involved activities that alter surrounding ecosystems</w:t>
      </w:r>
    </w:p>
    <w:p w:rsidR="00CD0487" w:rsidRDefault="00CD0487" w:rsidP="00CD0487">
      <w:pPr>
        <w:rPr>
          <w:rFonts w:ascii="Arial" w:hAnsi="Arial" w:cs="Arial"/>
          <w:color w:val="444444"/>
          <w:shd w:val="clear" w:color="auto" w:fill="FFFFFF"/>
        </w:rPr>
      </w:pPr>
    </w:p>
    <w:p w:rsidR="00CD0487" w:rsidRDefault="00CD0487" w:rsidP="00CD0487">
      <w:pPr>
        <w:rPr>
          <w:rFonts w:ascii="Arial" w:hAnsi="Arial" w:cs="Arial"/>
          <w:color w:val="444444"/>
          <w:shd w:val="clear" w:color="auto" w:fill="FFFFFF"/>
        </w:rPr>
      </w:pPr>
      <w:r>
        <w:rPr>
          <w:rFonts w:ascii="Arial" w:hAnsi="Arial" w:cs="Arial"/>
          <w:color w:val="444444"/>
          <w:shd w:val="clear" w:color="auto" w:fill="FFFFFF"/>
        </w:rPr>
        <w:t xml:space="preserve">According to report </w:t>
      </w:r>
    </w:p>
    <w:p w:rsidR="00CD0487" w:rsidRDefault="00CD0487" w:rsidP="00CD0487">
      <w:pPr>
        <w:rPr>
          <w:rFonts w:ascii="Arial" w:hAnsi="Arial" w:cs="Arial"/>
          <w:color w:val="444444"/>
          <w:shd w:val="clear" w:color="auto" w:fill="FFFFFF"/>
        </w:rPr>
      </w:pPr>
    </w:p>
    <w:p w:rsidR="00CD0487" w:rsidRP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B</w:t>
      </w:r>
      <w:r w:rsidRPr="00CD0487">
        <w:rPr>
          <w:rFonts w:ascii="Arial" w:eastAsia="Times New Roman" w:hAnsi="Arial" w:cs="Arial"/>
          <w:color w:val="444444"/>
          <w:sz w:val="24"/>
          <w:szCs w:val="24"/>
          <w:lang w:eastAsia="en-IN"/>
        </w:rPr>
        <w:t>etween 56% and 65% of inland water systems suitable for use in intensive agriculture in Europe and North America had been drained by 1985. The respective figures for Asia and South America were 27% and 6%.</w:t>
      </w:r>
    </w:p>
    <w:p w:rsidR="00CD0487" w:rsidRP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73% of marshes in northern Greece have been drained since 1930.</w:t>
      </w:r>
    </w:p>
    <w:p w:rsidR="00CD0487" w:rsidRP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60% of the original wetland area of Spain has been lost.</w:t>
      </w:r>
    </w:p>
    <w:p w:rsidR="00CD0487" w:rsidRP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 Mesopotamian marshes of Iraq lost more than 90% of their original extent</w:t>
      </w:r>
    </w:p>
    <w:p w:rsidR="00CD0487" w:rsidRDefault="00CD0487" w:rsidP="00CD0487">
      <w:pPr>
        <w:numPr>
          <w:ilvl w:val="0"/>
          <w:numId w:val="5"/>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More than 40% of the global river discharge is now intercepted by large dams and one-third of sediment destined for the coastal zones no longer arrives. These large-scale disruptions have had a major impact on fish migration, freshwater biodiversity more generally and the services it provides. They also have a significant influence on biodiversity in terrestrial, coastal and marine ecosystems.</w:t>
      </w:r>
    </w:p>
    <w:p w:rsidR="00CD0487" w:rsidRPr="00CD0487" w:rsidRDefault="00CD0487" w:rsidP="00CD0487">
      <w:pPr>
        <w:shd w:val="clear" w:color="auto" w:fill="FFFFFF"/>
        <w:spacing w:before="100" w:beforeAutospacing="1" w:after="100" w:afterAutospacing="1" w:line="240" w:lineRule="auto"/>
        <w:ind w:left="720"/>
        <w:rPr>
          <w:rFonts w:ascii="Arial" w:eastAsia="Times New Roman" w:hAnsi="Arial" w:cs="Arial"/>
          <w:color w:val="444444"/>
          <w:sz w:val="24"/>
          <w:szCs w:val="24"/>
          <w:lang w:eastAsia="en-IN"/>
        </w:rPr>
      </w:pPr>
    </w:p>
    <w:p w:rsidR="00CD0487" w:rsidRDefault="00CD0487" w:rsidP="00CD0487">
      <w:pPr>
        <w:rPr>
          <w:rFonts w:ascii="Arial" w:hAnsi="Arial" w:cs="Arial"/>
          <w:color w:val="444444"/>
          <w:shd w:val="clear" w:color="auto" w:fill="FFFFFF"/>
        </w:rPr>
      </w:pPr>
    </w:p>
    <w:p w:rsidR="00CD0487" w:rsidRPr="00CD0487" w:rsidRDefault="00CD0487" w:rsidP="00CD048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CD0487">
        <w:rPr>
          <w:rFonts w:ascii="Times New Roman" w:eastAsia="Times New Roman" w:hAnsi="Times New Roman" w:cs="Times New Roman"/>
          <w:color w:val="222222"/>
          <w:sz w:val="56"/>
          <w:szCs w:val="56"/>
          <w:lang w:eastAsia="en-IN"/>
        </w:rPr>
        <w:t>Loss of forests equates to a loss of many species</w:t>
      </w:r>
    </w:p>
    <w:p w:rsidR="00CD0487" w:rsidRDefault="00CD0487" w:rsidP="00CD0487">
      <w:pPr>
        <w:rPr>
          <w:rFonts w:ascii="Arial" w:hAnsi="Arial" w:cs="Arial"/>
          <w:color w:val="444444"/>
          <w:shd w:val="clear" w:color="auto" w:fill="FFFFFF"/>
        </w:rPr>
      </w:pPr>
    </w:p>
    <w:p w:rsidR="00CD0487" w:rsidRDefault="00120717" w:rsidP="00CD0487">
      <w:r>
        <w:rPr>
          <w:rFonts w:ascii="Arial" w:hAnsi="Arial" w:cs="Arial"/>
          <w:color w:val="444444"/>
          <w:shd w:val="clear" w:color="auto" w:fill="FFFFFF"/>
        </w:rPr>
        <w:t>A 20-year study has shown that deforestation and introduction of non-native species has led to</w:t>
      </w:r>
      <w:r>
        <w:rPr>
          <w:rStyle w:val="apple-converted-space"/>
          <w:rFonts w:ascii="Arial" w:hAnsi="Arial" w:cs="Arial"/>
          <w:color w:val="444444"/>
          <w:shd w:val="clear" w:color="auto" w:fill="FFFFFF"/>
        </w:rPr>
        <w:t> </w:t>
      </w:r>
      <w:hyperlink r:id="rId11" w:tooltip="External Link: 'Threatened Plants Database', United Nations Environment Programme and World Conservation Monitoring Centre web site" w:history="1">
        <w:r>
          <w:rPr>
            <w:rStyle w:val="Hyperlink"/>
            <w:rFonts w:ascii="Arial" w:hAnsi="Arial" w:cs="Arial"/>
            <w:color w:val="775544"/>
            <w:shd w:val="clear" w:color="auto" w:fill="FFFFFF"/>
          </w:rPr>
          <w:t>about 12.5% of the world’s plant species to become critically rare</w:t>
        </w:r>
      </w:hyperlink>
    </w:p>
    <w:p w:rsidR="00120717" w:rsidRPr="00120717" w:rsidRDefault="00120717" w:rsidP="0012071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The report notes (p.32) that forests</w:t>
      </w:r>
    </w:p>
    <w:p w:rsidR="00120717" w:rsidRPr="00120717" w:rsidRDefault="00120717" w:rsidP="00120717">
      <w:pPr>
        <w:numPr>
          <w:ilvl w:val="0"/>
          <w:numId w:val="8"/>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Are approximately 31% of the Earth’s land surface,</w:t>
      </w:r>
    </w:p>
    <w:p w:rsidR="00120717" w:rsidRPr="00120717" w:rsidRDefault="00120717" w:rsidP="00120717">
      <w:pPr>
        <w:numPr>
          <w:ilvl w:val="0"/>
          <w:numId w:val="8"/>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Contain more than half of all terrestrial animal and plant species (mostly in the tropics), and</w:t>
      </w:r>
    </w:p>
    <w:p w:rsidR="00CD0487" w:rsidRPr="00120717" w:rsidRDefault="00120717" w:rsidP="00120717">
      <w:pPr>
        <w:numPr>
          <w:ilvl w:val="0"/>
          <w:numId w:val="8"/>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Account for more than two-thirds of net primary production on land – the conversion of solar energy into plant matter.</w:t>
      </w:r>
    </w:p>
    <w:p w:rsidR="00CD0487" w:rsidRDefault="00120717" w:rsidP="00CD0487">
      <w:pPr>
        <w:rPr>
          <w:rFonts w:ascii="Arial" w:hAnsi="Arial" w:cs="Arial"/>
          <w:color w:val="444444"/>
          <w:shd w:val="clear" w:color="auto" w:fill="FFFFFF"/>
        </w:rPr>
      </w:pPr>
      <w:r>
        <w:rPr>
          <w:rFonts w:ascii="Arial" w:hAnsi="Arial" w:cs="Arial"/>
          <w:color w:val="444444"/>
          <w:shd w:val="clear" w:color="auto" w:fill="FFFFFF"/>
        </w:rPr>
        <w:t>A report from the World Commission on Forests and Sustainable Development suggests that</w:t>
      </w:r>
      <w:r>
        <w:rPr>
          <w:rStyle w:val="apple-converted-space"/>
          <w:rFonts w:ascii="Arial" w:hAnsi="Arial" w:cs="Arial"/>
          <w:color w:val="444444"/>
          <w:shd w:val="clear" w:color="auto" w:fill="FFFFFF"/>
        </w:rPr>
        <w:t> </w:t>
      </w:r>
      <w:hyperlink r:id="rId12" w:tooltip="External Link: 'Forest Crisis Can Be Reversed', Environment News Service, April 20, 1999" w:history="1">
        <w:r>
          <w:rPr>
            <w:rStyle w:val="Hyperlink"/>
            <w:rFonts w:ascii="Arial" w:hAnsi="Arial" w:cs="Arial"/>
            <w:color w:val="775544"/>
            <w:shd w:val="clear" w:color="auto" w:fill="FFFFFF"/>
          </w:rPr>
          <w:t>the forests of the world have been exploited to the point of crisis</w:t>
        </w:r>
      </w:hyperlink>
      <w:r>
        <w:rPr>
          <w:rStyle w:val="apple-converted-space"/>
          <w:rFonts w:ascii="Arial" w:hAnsi="Arial" w:cs="Arial"/>
          <w:color w:val="444444"/>
          <w:shd w:val="clear" w:color="auto" w:fill="FFFFFF"/>
        </w:rPr>
        <w:t> </w:t>
      </w:r>
      <w:r>
        <w:rPr>
          <w:rFonts w:ascii="Arial" w:hAnsi="Arial" w:cs="Arial"/>
          <w:color w:val="444444"/>
          <w:shd w:val="clear" w:color="auto" w:fill="FFFFFF"/>
        </w:rPr>
        <w:t>and that major changes in global forest management strategies would be needed to avoid the devastation.</w:t>
      </w:r>
    </w:p>
    <w:p w:rsidR="00CD0487" w:rsidRDefault="00CD0487" w:rsidP="00CD0487">
      <w:pPr>
        <w:rPr>
          <w:rFonts w:ascii="Arial" w:hAnsi="Arial" w:cs="Arial"/>
          <w:color w:val="444444"/>
          <w:shd w:val="clear" w:color="auto" w:fill="FFFFFF"/>
        </w:rPr>
      </w:pPr>
    </w:p>
    <w:p w:rsidR="00120717" w:rsidRDefault="00120717" w:rsidP="00CD0487">
      <w:pPr>
        <w:rPr>
          <w:rFonts w:ascii="Arial" w:hAnsi="Arial" w:cs="Arial"/>
          <w:color w:val="444444"/>
          <w:shd w:val="clear" w:color="auto" w:fill="FFFFFF"/>
        </w:rPr>
      </w:pPr>
    </w:p>
    <w:p w:rsidR="00CD0487" w:rsidRDefault="00CD0487" w:rsidP="00CD0487">
      <w:pPr>
        <w:rPr>
          <w:rFonts w:ascii="Arial" w:hAnsi="Arial" w:cs="Arial"/>
          <w:color w:val="444444"/>
          <w:shd w:val="clear" w:color="auto" w:fill="FFFFFF"/>
        </w:rPr>
      </w:pPr>
    </w:p>
    <w:p w:rsidR="00120717" w:rsidRDefault="00120717" w:rsidP="00120717">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20717" w:rsidRDefault="00120717" w:rsidP="00120717">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20717" w:rsidRPr="00120717" w:rsidRDefault="00120717" w:rsidP="0012071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120717">
        <w:rPr>
          <w:rFonts w:ascii="Times New Roman" w:eastAsia="Times New Roman" w:hAnsi="Times New Roman" w:cs="Times New Roman"/>
          <w:color w:val="222222"/>
          <w:sz w:val="56"/>
          <w:szCs w:val="56"/>
          <w:lang w:eastAsia="en-IN"/>
        </w:rPr>
        <w:t>Long Term Costs</w:t>
      </w:r>
    </w:p>
    <w:p w:rsidR="00120717" w:rsidRDefault="00120717" w:rsidP="00120717">
      <w:pPr>
        <w:rPr>
          <w:rFonts w:ascii="Arial" w:hAnsi="Arial" w:cs="Arial"/>
          <w:color w:val="444444"/>
          <w:shd w:val="clear" w:color="auto" w:fill="FFFFFF"/>
        </w:rPr>
      </w:pPr>
    </w:p>
    <w:p w:rsidR="00120717" w:rsidRDefault="00120717" w:rsidP="00120717">
      <w:pPr>
        <w:rPr>
          <w:rFonts w:ascii="Arial" w:hAnsi="Arial" w:cs="Arial"/>
          <w:color w:val="444444"/>
          <w:shd w:val="clear" w:color="auto" w:fill="FFFFFF"/>
        </w:rPr>
      </w:pPr>
    </w:p>
    <w:p w:rsidR="00CD0487" w:rsidRDefault="00120717" w:rsidP="00CD0487">
      <w:pPr>
        <w:rPr>
          <w:rFonts w:ascii="Arial" w:hAnsi="Arial" w:cs="Arial"/>
          <w:color w:val="444444"/>
          <w:shd w:val="clear" w:color="auto" w:fill="FFFFFF"/>
        </w:rPr>
      </w:pPr>
      <w:r>
        <w:rPr>
          <w:rFonts w:ascii="Arial" w:hAnsi="Arial" w:cs="Arial"/>
          <w:color w:val="444444"/>
          <w:shd w:val="clear" w:color="auto" w:fill="FFFFFF"/>
        </w:rPr>
        <w:t xml:space="preserve">If </w:t>
      </w:r>
      <w:r>
        <w:rPr>
          <w:rFonts w:ascii="Arial" w:hAnsi="Arial" w:cs="Arial"/>
          <w:color w:val="444444"/>
          <w:shd w:val="clear" w:color="auto" w:fill="FFFFFF"/>
        </w:rPr>
        <w:t xml:space="preserve">biodiversity </w:t>
      </w:r>
      <w:r>
        <w:rPr>
          <w:rFonts w:ascii="Arial" w:hAnsi="Arial" w:cs="Arial"/>
          <w:color w:val="444444"/>
          <w:shd w:val="clear" w:color="auto" w:fill="FFFFFF"/>
        </w:rPr>
        <w:t>deteriorates to an unsustainable level, then the problems resulting can be very expensive, economically, to reverse.</w:t>
      </w:r>
    </w:p>
    <w:p w:rsidR="00120717" w:rsidRDefault="00120717" w:rsidP="00CD0487">
      <w:pPr>
        <w:rPr>
          <w:rFonts w:ascii="Arial" w:hAnsi="Arial" w:cs="Arial"/>
          <w:color w:val="444444"/>
          <w:shd w:val="clear" w:color="auto" w:fill="FFFFFF"/>
        </w:rPr>
      </w:pPr>
      <w:r>
        <w:rPr>
          <w:rFonts w:ascii="Arial" w:hAnsi="Arial" w:cs="Arial"/>
          <w:color w:val="444444"/>
          <w:shd w:val="clear" w:color="auto" w:fill="FFFFFF"/>
        </w:rPr>
        <w:t>logging of trees and forests means that the</w:t>
      </w:r>
      <w:r>
        <w:rPr>
          <w:rStyle w:val="apple-converted-space"/>
          <w:rFonts w:ascii="Arial" w:hAnsi="Arial" w:cs="Arial"/>
          <w:color w:val="444444"/>
          <w:shd w:val="clear" w:color="auto" w:fill="FFFFFF"/>
        </w:rPr>
        <w:t> </w:t>
      </w:r>
      <w:hyperlink r:id="rId13" w:tooltip="External Link: Tara Chand Malhotra, 'Deforestation in Himalayas Blamed for Killer Flood', Environment News Service, August 3, 2000" w:history="1">
        <w:r>
          <w:rPr>
            <w:rStyle w:val="Hyperlink"/>
            <w:rFonts w:ascii="Arial" w:hAnsi="Arial" w:cs="Arial"/>
            <w:color w:val="775544"/>
            <w:shd w:val="clear" w:color="auto" w:fill="FFFFFF"/>
          </w:rPr>
          <w:t>floods during the monsoon seasons can be very deadly</w:t>
        </w:r>
      </w:hyperlink>
      <w:r>
        <w:rPr>
          <w:rFonts w:ascii="Arial" w:hAnsi="Arial" w:cs="Arial"/>
          <w:color w:val="444444"/>
          <w:shd w:val="clear" w:color="auto" w:fill="FFFFFF"/>
        </w:rPr>
        <w:t>. Similarly, many avalanches, and mud slides in many regions around the world that have claimed many lives, may have been made worse by the clearing of so many forests, which provide a natural barrier, that can take the brunt of such forces.</w:t>
      </w:r>
    </w:p>
    <w:p w:rsidR="00120717" w:rsidRDefault="00120717" w:rsidP="00CD0487">
      <w:pPr>
        <w:rPr>
          <w:rFonts w:ascii="Arial" w:hAnsi="Arial" w:cs="Arial"/>
          <w:color w:val="444444"/>
          <w:shd w:val="clear" w:color="auto" w:fill="FFFFFF"/>
        </w:rPr>
      </w:pPr>
    </w:p>
    <w:p w:rsidR="00CD0487" w:rsidRDefault="00CD0487" w:rsidP="00CD0487">
      <w:pPr>
        <w:rPr>
          <w:rFonts w:ascii="Arial" w:hAnsi="Arial" w:cs="Arial"/>
          <w:color w:val="444444"/>
          <w:shd w:val="clear" w:color="auto" w:fill="FFFFFF"/>
        </w:rPr>
      </w:pPr>
    </w:p>
    <w:p w:rsidR="00CD0487" w:rsidRDefault="00120717" w:rsidP="00CD0487">
      <w:pPr>
        <w:rPr>
          <w:rFonts w:ascii="Arial" w:hAnsi="Arial" w:cs="Arial"/>
          <w:color w:val="444444"/>
          <w:shd w:val="clear" w:color="auto" w:fill="FFFFFF"/>
        </w:rPr>
      </w:pPr>
      <w:r>
        <w:rPr>
          <w:rFonts w:ascii="Arial" w:hAnsi="Arial" w:cs="Arial"/>
          <w:color w:val="444444"/>
          <w:shd w:val="clear" w:color="auto" w:fill="FFFFFF"/>
        </w:rPr>
        <w:t>The cost of the effects together with the related problems that can arise (like disease, and other illness, or rebuilding and so on) is much more costly than the maintenance and sustainable development practices that could be used instead.</w:t>
      </w:r>
    </w:p>
    <w:p w:rsidR="00120717" w:rsidRDefault="00120717" w:rsidP="00CD0487">
      <w:pPr>
        <w:rPr>
          <w:rFonts w:ascii="Arial" w:hAnsi="Arial" w:cs="Arial"/>
          <w:color w:val="444444"/>
          <w:shd w:val="clear" w:color="auto" w:fill="FFFFFF"/>
        </w:rPr>
      </w:pPr>
    </w:p>
    <w:p w:rsidR="00120717" w:rsidRPr="00120717" w:rsidRDefault="00120717" w:rsidP="00120717">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120717">
        <w:rPr>
          <w:rFonts w:ascii="Times New Roman" w:eastAsia="Times New Roman" w:hAnsi="Times New Roman" w:cs="Times New Roman"/>
          <w:color w:val="222222"/>
          <w:sz w:val="56"/>
          <w:szCs w:val="56"/>
          <w:lang w:eastAsia="en-IN"/>
        </w:rPr>
        <w:t>The Military and the Environment</w:t>
      </w:r>
    </w:p>
    <w:p w:rsidR="00120717" w:rsidRPr="00120717" w:rsidRDefault="00150276" w:rsidP="0012071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There is </w:t>
      </w:r>
      <w:r w:rsidR="00120717" w:rsidRPr="00120717">
        <w:rPr>
          <w:rFonts w:ascii="Arial" w:eastAsia="Times New Roman" w:hAnsi="Arial" w:cs="Arial"/>
          <w:color w:val="444444"/>
          <w:sz w:val="24"/>
          <w:szCs w:val="24"/>
          <w:lang w:eastAsia="en-IN"/>
        </w:rPr>
        <w:t xml:space="preserve"> a complete set of examples, the following illustrate some of the issues:</w:t>
      </w:r>
    </w:p>
    <w:p w:rsidR="00120717" w:rsidRP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In the Gulf War and Kosovo crisis, the US and UK used depleted Uranium which have </w:t>
      </w:r>
      <w:hyperlink r:id="rId14" w:tooltip="Global Issues: “Effects of Bombing on the Environment”, Last updated: Saturday, July 14, 2001" w:history="1">
        <w:r w:rsidRPr="00120717">
          <w:rPr>
            <w:rFonts w:ascii="Arial" w:eastAsia="Times New Roman" w:hAnsi="Arial" w:cs="Arial"/>
            <w:color w:val="775544"/>
            <w:sz w:val="24"/>
            <w:szCs w:val="24"/>
            <w:u w:val="single"/>
            <w:lang w:eastAsia="en-IN"/>
          </w:rPr>
          <w:t>environmental consequences</w:t>
        </w:r>
      </w:hyperlink>
      <w:r w:rsidRPr="00120717">
        <w:rPr>
          <w:rFonts w:ascii="Arial" w:eastAsia="Times New Roman" w:hAnsi="Arial" w:cs="Arial"/>
          <w:color w:val="444444"/>
          <w:sz w:val="24"/>
          <w:szCs w:val="24"/>
          <w:lang w:eastAsia="en-IN"/>
        </w:rPr>
        <w:t> as well.</w:t>
      </w:r>
    </w:p>
    <w:p w:rsidR="00120717" w:rsidRP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In the Vietnam war, the US used Agent Orange to defoliate the entire Vietnamese rainforest ecosystem. The effects are still being felt.</w:t>
      </w:r>
    </w:p>
    <w:p w:rsidR="00120717" w:rsidRP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In the </w:t>
      </w:r>
      <w:hyperlink r:id="rId15" w:tooltip="Global Issues: “The Democratic Republic of Congo”, Last updated: Saturday, August 21, 2010" w:history="1">
        <w:r w:rsidRPr="00120717">
          <w:rPr>
            <w:rFonts w:ascii="Arial" w:eastAsia="Times New Roman" w:hAnsi="Arial" w:cs="Arial"/>
            <w:color w:val="775544"/>
            <w:sz w:val="24"/>
            <w:szCs w:val="24"/>
            <w:u w:val="single"/>
            <w:lang w:eastAsia="en-IN"/>
          </w:rPr>
          <w:t>Democratic Republic of Congo</w:t>
        </w:r>
      </w:hyperlink>
      <w:r w:rsidRPr="00120717">
        <w:rPr>
          <w:rFonts w:ascii="Arial" w:eastAsia="Times New Roman" w:hAnsi="Arial" w:cs="Arial"/>
          <w:color w:val="444444"/>
          <w:sz w:val="24"/>
          <w:szCs w:val="24"/>
          <w:lang w:eastAsia="en-IN"/>
        </w:rPr>
        <w:t>, various forces often kill gorillas and other animals as they encroach upon their land.</w:t>
      </w:r>
    </w:p>
    <w:p w:rsidR="00120717" w:rsidRP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20717">
        <w:rPr>
          <w:rFonts w:ascii="Arial" w:eastAsia="Times New Roman" w:hAnsi="Arial" w:cs="Arial"/>
          <w:color w:val="444444"/>
          <w:sz w:val="24"/>
          <w:szCs w:val="24"/>
          <w:lang w:eastAsia="en-IN"/>
        </w:rPr>
        <w:t>In Okinawa, the large US military bases also affect the environment for the </w:t>
      </w:r>
      <w:hyperlink r:id="rId16" w:tooltip="External Link: Gwyn Kirk, Rachel Cornwell, and Margo Okazawa-Rey, 'Women and the U.S. Military in East Asia', Foreign Policy In Focus, Volume 4, Number 9, March 1999—revised July 2000" w:history="1">
        <w:r w:rsidRPr="00120717">
          <w:rPr>
            <w:rFonts w:ascii="Arial" w:eastAsia="Times New Roman" w:hAnsi="Arial" w:cs="Arial"/>
            <w:color w:val="775544"/>
            <w:sz w:val="24"/>
            <w:szCs w:val="24"/>
            <w:u w:val="single"/>
            <w:lang w:eastAsia="en-IN"/>
          </w:rPr>
          <w:t>local population</w:t>
        </w:r>
      </w:hyperlink>
      <w:r w:rsidRPr="00120717">
        <w:rPr>
          <w:rFonts w:ascii="Arial" w:eastAsia="Times New Roman" w:hAnsi="Arial" w:cs="Arial"/>
          <w:color w:val="444444"/>
          <w:sz w:val="24"/>
          <w:szCs w:val="24"/>
          <w:lang w:eastAsia="en-IN"/>
        </w:rPr>
        <w:t>.</w:t>
      </w:r>
    </w:p>
    <w:p w:rsidR="00120717" w:rsidRDefault="00120717" w:rsidP="00120717">
      <w:pPr>
        <w:numPr>
          <w:ilvl w:val="0"/>
          <w:numId w:val="9"/>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proofErr w:type="spellStart"/>
      <w:r w:rsidRPr="00120717">
        <w:rPr>
          <w:rFonts w:ascii="Arial" w:eastAsia="Times New Roman" w:hAnsi="Arial" w:cs="Arial"/>
          <w:color w:val="444444"/>
          <w:sz w:val="24"/>
          <w:szCs w:val="24"/>
          <w:lang w:eastAsia="en-IN"/>
        </w:rPr>
        <w:t>Vieques</w:t>
      </w:r>
      <w:proofErr w:type="spellEnd"/>
      <w:r w:rsidRPr="00120717">
        <w:rPr>
          <w:rFonts w:ascii="Arial" w:eastAsia="Times New Roman" w:hAnsi="Arial" w:cs="Arial"/>
          <w:color w:val="444444"/>
          <w:sz w:val="24"/>
          <w:szCs w:val="24"/>
          <w:lang w:eastAsia="en-IN"/>
        </w:rPr>
        <w:t>, Puerto Rico, the US use live rounds in bombing ranges, and low altitude flying for training. This also has had an effect on the environment.</w:t>
      </w:r>
    </w:p>
    <w:p w:rsidR="00150276" w:rsidRPr="00120717" w:rsidRDefault="00150276" w:rsidP="00150276">
      <w:pPr>
        <w:shd w:val="clear" w:color="auto" w:fill="FFFFFF"/>
        <w:spacing w:before="100" w:beforeAutospacing="1" w:after="100" w:afterAutospacing="1" w:line="240" w:lineRule="auto"/>
        <w:ind w:left="720"/>
        <w:rPr>
          <w:rFonts w:ascii="Arial" w:eastAsia="Times New Roman" w:hAnsi="Arial" w:cs="Arial"/>
          <w:color w:val="444444"/>
          <w:sz w:val="24"/>
          <w:szCs w:val="24"/>
          <w:lang w:eastAsia="en-IN"/>
        </w:rPr>
      </w:pPr>
    </w:p>
    <w:p w:rsidR="00CD0487" w:rsidRDefault="00CD0487" w:rsidP="00CD0487">
      <w:pPr>
        <w:rPr>
          <w:rFonts w:ascii="Arial" w:hAnsi="Arial" w:cs="Arial"/>
          <w:color w:val="444444"/>
          <w:shd w:val="clear" w:color="auto" w:fill="FFFFFF"/>
        </w:rPr>
      </w:pPr>
    </w:p>
    <w:p w:rsid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r w:rsidRPr="00150276">
        <w:rPr>
          <w:rFonts w:ascii="Times New Roman" w:eastAsia="Times New Roman" w:hAnsi="Times New Roman" w:cs="Times New Roman"/>
          <w:color w:val="222222"/>
          <w:sz w:val="56"/>
          <w:szCs w:val="56"/>
          <w:lang w:eastAsia="en-IN"/>
        </w:rPr>
        <w:t>Attempts to promote biodiversity outweighed by activities against it</w:t>
      </w:r>
    </w:p>
    <w:p w:rsidR="00150276" w:rsidRDefault="00150276" w:rsidP="00150276">
      <w:pPr>
        <w:shd w:val="clear" w:color="auto" w:fill="FFFFFF"/>
        <w:spacing w:after="24" w:line="240" w:lineRule="auto"/>
        <w:outlineLvl w:val="1"/>
        <w:rPr>
          <w:rFonts w:ascii="Arial" w:hAnsi="Arial" w:cs="Arial"/>
          <w:color w:val="444444"/>
          <w:shd w:val="clear" w:color="auto" w:fill="FFFFFF"/>
        </w:rPr>
      </w:pPr>
      <w:r>
        <w:rPr>
          <w:rFonts w:ascii="Arial" w:hAnsi="Arial" w:cs="Arial"/>
          <w:color w:val="444444"/>
          <w:shd w:val="clear" w:color="auto" w:fill="FFFFFF"/>
        </w:rPr>
        <w:t>At the 1992 UN Conference on Environment and Development (the</w:t>
      </w:r>
      <w:r>
        <w:rPr>
          <w:rStyle w:val="apple-converted-space"/>
          <w:rFonts w:ascii="Arial" w:hAnsi="Arial" w:cs="Arial"/>
          <w:color w:val="444444"/>
          <w:shd w:val="clear" w:color="auto" w:fill="FFFFFF"/>
        </w:rPr>
        <w:t> </w:t>
      </w:r>
      <w:r>
        <w:t>Earth Summit</w:t>
      </w:r>
      <w:r>
        <w:rPr>
          <w:rFonts w:ascii="Arial" w:hAnsi="Arial" w:cs="Arial"/>
          <w:color w:val="444444"/>
          <w:shd w:val="clear" w:color="auto" w:fill="FFFFFF"/>
        </w:rPr>
        <w:t>), the</w:t>
      </w:r>
      <w:r>
        <w:rPr>
          <w:rStyle w:val="apple-converted-space"/>
          <w:rFonts w:ascii="Arial" w:hAnsi="Arial" w:cs="Arial"/>
          <w:color w:val="444444"/>
          <w:shd w:val="clear" w:color="auto" w:fill="FFFFFF"/>
        </w:rPr>
        <w:t> </w:t>
      </w:r>
      <w:hyperlink r:id="rId17" w:history="1">
        <w:r>
          <w:rPr>
            <w:rStyle w:val="Hyperlink"/>
            <w:rFonts w:ascii="Arial" w:hAnsi="Arial" w:cs="Arial"/>
            <w:color w:val="775544"/>
            <w:shd w:val="clear" w:color="auto" w:fill="FFFFFF"/>
          </w:rPr>
          <w:t>Convention on Biological Diversity</w:t>
        </w:r>
      </w:hyperlink>
      <w:r>
        <w:rPr>
          <w:rStyle w:val="apple-converted-space"/>
          <w:rFonts w:ascii="Arial" w:hAnsi="Arial" w:cs="Arial"/>
          <w:color w:val="444444"/>
          <w:shd w:val="clear" w:color="auto" w:fill="FFFFFF"/>
        </w:rPr>
        <w:t> </w:t>
      </w:r>
      <w:r>
        <w:rPr>
          <w:rFonts w:ascii="Arial" w:hAnsi="Arial" w:cs="Arial"/>
          <w:color w:val="444444"/>
          <w:shd w:val="clear" w:color="auto" w:fill="FFFFFF"/>
        </w:rPr>
        <w:t>(CBD) was born. 192 countries, plus the EU, are now Parties to that convention. In April 2002, the Parties to the Convention committed to significantly reduce the loss of biodiversity loss by 2010.</w:t>
      </w:r>
    </w:p>
    <w:p w:rsidR="00150276" w:rsidRPr="00150276" w:rsidRDefault="00150276" w:rsidP="00150276">
      <w:pPr>
        <w:shd w:val="clear" w:color="auto" w:fill="FFFFFF"/>
        <w:spacing w:after="24" w:line="240" w:lineRule="auto"/>
        <w:outlineLvl w:val="1"/>
        <w:rPr>
          <w:rFonts w:ascii="Times New Roman" w:eastAsia="Times New Roman" w:hAnsi="Times New Roman" w:cs="Times New Roman"/>
          <w:color w:val="222222"/>
          <w:sz w:val="56"/>
          <w:szCs w:val="56"/>
          <w:lang w:eastAsia="en-IN"/>
        </w:rPr>
      </w:pPr>
    </w:p>
    <w:p w:rsidR="00150276" w:rsidRDefault="00150276" w:rsidP="00150276">
      <w:pPr>
        <w:pStyle w:val="NormalWeb"/>
        <w:shd w:val="clear" w:color="auto" w:fill="FFFFFF"/>
      </w:pPr>
      <w:r>
        <w:rPr>
          <w:rStyle w:val="apple-converted-space"/>
          <w:rFonts w:ascii="Arial" w:hAnsi="Arial" w:cs="Arial"/>
          <w:color w:val="444444"/>
          <w:shd w:val="clear" w:color="auto" w:fill="FFFFFF"/>
        </w:rPr>
        <w:t> </w:t>
      </w:r>
      <w:hyperlink r:id="rId18" w:history="1">
        <w:r>
          <w:rPr>
            <w:rStyle w:val="Hyperlink"/>
            <w:rFonts w:ascii="Arial" w:hAnsi="Arial" w:cs="Arial"/>
            <w:color w:val="005500"/>
            <w:shd w:val="clear" w:color="auto" w:fill="FFFFFF"/>
          </w:rPr>
          <w:t>The Economics of Ecosystems and Biodiversity for National and International Policy Makers 2009</w:t>
        </w:r>
      </w:hyperlink>
      <w:r>
        <w:t xml:space="preserve"> </w:t>
      </w:r>
      <w:proofErr w:type="spellStart"/>
      <w:r>
        <w:t>suugests</w:t>
      </w:r>
      <w:proofErr w:type="spellEnd"/>
    </w:p>
    <w:p w:rsidR="00150276" w:rsidRPr="00150276" w:rsidRDefault="00150276" w:rsidP="00150276">
      <w:pPr>
        <w:pStyle w:val="NormalWeb"/>
        <w:shd w:val="clear" w:color="auto" w:fill="FFFFFF"/>
        <w:rPr>
          <w:rFonts w:ascii="Arial" w:hAnsi="Arial" w:cs="Arial"/>
          <w:color w:val="444444"/>
        </w:rPr>
      </w:pPr>
      <w:r>
        <w:t xml:space="preserve"> </w:t>
      </w:r>
      <w:r w:rsidRPr="00150276">
        <w:rPr>
          <w:rFonts w:ascii="Arial" w:hAnsi="Arial" w:cs="Arial"/>
          <w:color w:val="444444"/>
        </w:rPr>
        <w:t>Implementing REDD (Reducing Emissions from Deforestation and Forest Degradation) could help</w:t>
      </w:r>
    </w:p>
    <w:p w:rsidR="00150276" w:rsidRPr="00150276" w:rsidRDefault="00150276" w:rsidP="00150276">
      <w:pPr>
        <w:numPr>
          <w:ilvl w:val="0"/>
          <w:numId w:val="10"/>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color w:val="444444"/>
          <w:sz w:val="24"/>
          <w:szCs w:val="24"/>
          <w:lang w:eastAsia="en-IN"/>
        </w:rPr>
        <w:t>Halve deforestation by 2030, and</w:t>
      </w:r>
    </w:p>
    <w:p w:rsidR="00150276" w:rsidRPr="00150276" w:rsidRDefault="00150276" w:rsidP="00150276">
      <w:pPr>
        <w:numPr>
          <w:ilvl w:val="0"/>
          <w:numId w:val="10"/>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color w:val="444444"/>
          <w:sz w:val="24"/>
          <w:szCs w:val="24"/>
          <w:lang w:eastAsia="en-IN"/>
        </w:rPr>
        <w:t>Cut emissions by 1.5 Gt of CO</w:t>
      </w:r>
      <w:r w:rsidRPr="00150276">
        <w:rPr>
          <w:rFonts w:ascii="Arial" w:eastAsia="Times New Roman" w:hAnsi="Arial" w:cs="Arial"/>
          <w:color w:val="444444"/>
          <w:sz w:val="24"/>
          <w:szCs w:val="24"/>
          <w:vertAlign w:val="subscript"/>
          <w:lang w:eastAsia="en-IN"/>
        </w:rPr>
        <w:t>2</w:t>
      </w:r>
      <w:r w:rsidRPr="00150276">
        <w:rPr>
          <w:rFonts w:ascii="Arial" w:eastAsia="Times New Roman" w:hAnsi="Arial" w:cs="Arial"/>
          <w:color w:val="444444"/>
          <w:sz w:val="24"/>
          <w:szCs w:val="24"/>
          <w:lang w:eastAsia="en-IN"/>
        </w:rPr>
        <w:t> per year.</w:t>
      </w:r>
    </w:p>
    <w:p w:rsidR="00150276" w:rsidRPr="00150276" w:rsidRDefault="00150276" w:rsidP="00150276">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color w:val="444444"/>
          <w:sz w:val="24"/>
          <w:szCs w:val="24"/>
          <w:lang w:eastAsia="en-IN"/>
        </w:rPr>
        <w:t>From a cost perspective (p.18), it is estimated that</w:t>
      </w:r>
    </w:p>
    <w:p w:rsidR="00150276" w:rsidRPr="00150276" w:rsidRDefault="00150276" w:rsidP="00150276">
      <w:pPr>
        <w:numPr>
          <w:ilvl w:val="0"/>
          <w:numId w:val="1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color w:val="444444"/>
          <w:sz w:val="24"/>
          <w:szCs w:val="24"/>
          <w:lang w:eastAsia="en-IN"/>
        </w:rPr>
        <w:t>It would </w:t>
      </w:r>
      <w:r w:rsidRPr="00150276">
        <w:rPr>
          <w:rFonts w:ascii="Arial" w:eastAsia="Times New Roman" w:hAnsi="Arial" w:cs="Arial"/>
          <w:i/>
          <w:iCs/>
          <w:color w:val="444444"/>
          <w:sz w:val="24"/>
          <w:szCs w:val="24"/>
          <w:lang w:eastAsia="en-IN"/>
        </w:rPr>
        <w:t>cost</w:t>
      </w:r>
      <w:r w:rsidRPr="00150276">
        <w:rPr>
          <w:rFonts w:ascii="Arial" w:eastAsia="Times New Roman" w:hAnsi="Arial" w:cs="Arial"/>
          <w:color w:val="444444"/>
          <w:sz w:val="24"/>
          <w:szCs w:val="24"/>
          <w:lang w:eastAsia="en-IN"/>
        </w:rPr>
        <w:t> from US$ 17.2 – 33 billion per year</w:t>
      </w:r>
    </w:p>
    <w:p w:rsidR="00150276" w:rsidRPr="00150276" w:rsidRDefault="00150276" w:rsidP="00150276">
      <w:pPr>
        <w:numPr>
          <w:ilvl w:val="0"/>
          <w:numId w:val="11"/>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150276">
        <w:rPr>
          <w:rFonts w:ascii="Arial" w:eastAsia="Times New Roman" w:hAnsi="Arial" w:cs="Arial"/>
          <w:b/>
          <w:bCs/>
          <w:color w:val="444444"/>
          <w:sz w:val="24"/>
          <w:szCs w:val="24"/>
          <w:lang w:eastAsia="en-IN"/>
        </w:rPr>
        <w:t>The estimated </w:t>
      </w:r>
      <w:r w:rsidRPr="00150276">
        <w:rPr>
          <w:rFonts w:ascii="Arial" w:eastAsia="Times New Roman" w:hAnsi="Arial" w:cs="Arial"/>
          <w:b/>
          <w:bCs/>
          <w:i/>
          <w:iCs/>
          <w:color w:val="444444"/>
          <w:sz w:val="24"/>
          <w:szCs w:val="24"/>
          <w:lang w:eastAsia="en-IN"/>
        </w:rPr>
        <w:t>benefit</w:t>
      </w:r>
      <w:r w:rsidRPr="00150276">
        <w:rPr>
          <w:rFonts w:ascii="Arial" w:eastAsia="Times New Roman" w:hAnsi="Arial" w:cs="Arial"/>
          <w:b/>
          <w:bCs/>
          <w:color w:val="444444"/>
          <w:sz w:val="24"/>
          <w:szCs w:val="24"/>
          <w:lang w:eastAsia="en-IN"/>
        </w:rPr>
        <w:t> in reduced climate change is US$ 3.2 </w:t>
      </w:r>
      <w:r w:rsidRPr="00150276">
        <w:rPr>
          <w:rFonts w:ascii="Arial" w:eastAsia="Times New Roman" w:hAnsi="Arial" w:cs="Arial"/>
          <w:b/>
          <w:bCs/>
          <w:i/>
          <w:iCs/>
          <w:color w:val="444444"/>
          <w:sz w:val="24"/>
          <w:szCs w:val="24"/>
          <w:lang w:eastAsia="en-IN"/>
        </w:rPr>
        <w:t>trillion</w:t>
      </w:r>
    </w:p>
    <w:p w:rsidR="00CD0487" w:rsidRDefault="00CD0487" w:rsidP="00CD0487">
      <w:pPr>
        <w:rPr>
          <w:rFonts w:ascii="Arial" w:hAnsi="Arial" w:cs="Arial"/>
          <w:color w:val="444444"/>
          <w:shd w:val="clear" w:color="auto" w:fill="FFFFFF"/>
        </w:rPr>
      </w:pPr>
    </w:p>
    <w:p w:rsidR="00CD0487" w:rsidRDefault="00CD0487" w:rsidP="00CD0487">
      <w:pPr>
        <w:rPr>
          <w:rFonts w:ascii="Arial" w:hAnsi="Arial" w:cs="Arial"/>
          <w:color w:val="444444"/>
          <w:shd w:val="clear" w:color="auto" w:fill="FFFFFF"/>
        </w:rPr>
      </w:pPr>
    </w:p>
    <w:p w:rsidR="00CD0487" w:rsidRDefault="00CD0487" w:rsidP="00CD0487">
      <w:pPr>
        <w:rPr>
          <w:rFonts w:ascii="Arial" w:hAnsi="Arial" w:cs="Arial"/>
          <w:b/>
          <w:bCs/>
          <w:color w:val="444444"/>
          <w:sz w:val="56"/>
          <w:szCs w:val="56"/>
          <w:shd w:val="clear" w:color="auto" w:fill="FFFFFF"/>
        </w:rPr>
      </w:pPr>
      <w:r>
        <w:rPr>
          <w:rFonts w:ascii="Arial" w:hAnsi="Arial" w:cs="Arial"/>
          <w:b/>
          <w:bCs/>
          <w:color w:val="444444"/>
          <w:sz w:val="56"/>
          <w:szCs w:val="56"/>
          <w:shd w:val="clear" w:color="auto" w:fill="FFFFFF"/>
        </w:rPr>
        <w:t>Steps taken to reserve biodiversity</w:t>
      </w:r>
    </w:p>
    <w:p w:rsidR="00CD0487" w:rsidRPr="00CD0487" w:rsidRDefault="00CD0487" w:rsidP="00CD0487">
      <w:p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We can be optimistic and believe human ingenuity will solve these kind of problems. For example,</w:t>
      </w:r>
    </w:p>
    <w:p w:rsidR="00CD0487" w:rsidRPr="00CD0487" w:rsidRDefault="00CD0487" w:rsidP="00CD0487">
      <w:pPr>
        <w:numPr>
          <w:ilvl w:val="0"/>
          <w:numId w:val="7"/>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The report does add that combating nutrient pollution can work and overtime reverse the pressure on ecosystems. A number of European nations have been doing this recently.</w:t>
      </w:r>
    </w:p>
    <w:p w:rsidR="00CD0487" w:rsidRPr="00CD0487" w:rsidRDefault="00CD0487" w:rsidP="00CD0487">
      <w:pPr>
        <w:numPr>
          <w:ilvl w:val="0"/>
          <w:numId w:val="7"/>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Additionally, an estimated 12% of the area of the world’s inland waters are included within protected areas.</w:t>
      </w:r>
    </w:p>
    <w:p w:rsidR="00CD0487" w:rsidRPr="00CD0487" w:rsidRDefault="00CD0487" w:rsidP="00CD0487">
      <w:pPr>
        <w:numPr>
          <w:ilvl w:val="0"/>
          <w:numId w:val="7"/>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lastRenderedPageBreak/>
        <w:t xml:space="preserve">Governments of 159 countries have ratified the </w:t>
      </w:r>
      <w:proofErr w:type="spellStart"/>
      <w:r w:rsidRPr="00CD0487">
        <w:rPr>
          <w:rFonts w:ascii="Arial" w:eastAsia="Times New Roman" w:hAnsi="Arial" w:cs="Arial"/>
          <w:color w:val="444444"/>
          <w:sz w:val="24"/>
          <w:szCs w:val="24"/>
          <w:lang w:eastAsia="en-IN"/>
        </w:rPr>
        <w:t>Ramsar</w:t>
      </w:r>
      <w:proofErr w:type="spellEnd"/>
      <w:r w:rsidRPr="00CD0487">
        <w:rPr>
          <w:rFonts w:ascii="Arial" w:eastAsia="Times New Roman" w:hAnsi="Arial" w:cs="Arial"/>
          <w:color w:val="444444"/>
          <w:sz w:val="24"/>
          <w:szCs w:val="24"/>
          <w:lang w:eastAsia="en-IN"/>
        </w:rPr>
        <w:t xml:space="preserve"> Convention on Wetlands, currently committed to conserving 1,880 wetlands of international importance, covering over 1.8 million square km, and to the sustainable use of wetland resources generally.</w:t>
      </w:r>
    </w:p>
    <w:p w:rsidR="00CD0487" w:rsidRPr="00CD0487" w:rsidRDefault="00CD0487" w:rsidP="00CD0487">
      <w:pPr>
        <w:numPr>
          <w:ilvl w:val="0"/>
          <w:numId w:val="7"/>
        </w:numPr>
        <w:shd w:val="clear" w:color="auto" w:fill="FFFFFF"/>
        <w:spacing w:before="100" w:beforeAutospacing="1" w:after="100" w:afterAutospacing="1" w:line="240" w:lineRule="auto"/>
        <w:rPr>
          <w:rFonts w:ascii="Arial" w:eastAsia="Times New Roman" w:hAnsi="Arial" w:cs="Arial"/>
          <w:color w:val="444444"/>
          <w:sz w:val="24"/>
          <w:szCs w:val="24"/>
          <w:lang w:eastAsia="en-IN"/>
        </w:rPr>
      </w:pPr>
      <w:r w:rsidRPr="00CD0487">
        <w:rPr>
          <w:rFonts w:ascii="Arial" w:eastAsia="Times New Roman" w:hAnsi="Arial" w:cs="Arial"/>
          <w:color w:val="444444"/>
          <w:sz w:val="24"/>
          <w:szCs w:val="24"/>
          <w:lang w:eastAsia="en-IN"/>
        </w:rPr>
        <w:t>In many countries, steps are being taken to restore wetlands, often reversing previous, sometimes recent land-use policies as there is increased recognition of the multiple benefits such as purification of water, protection from natural disasters, food and materials for local livelihoods and income from tourism.</w:t>
      </w:r>
    </w:p>
    <w:p w:rsidR="00CD0487" w:rsidRDefault="00CD0487" w:rsidP="00CD0487">
      <w:pPr>
        <w:rPr>
          <w:rFonts w:ascii="Arial" w:hAnsi="Arial" w:cs="Arial"/>
          <w:b/>
          <w:bCs/>
          <w:color w:val="444444"/>
          <w:sz w:val="24"/>
          <w:szCs w:val="24"/>
          <w:shd w:val="clear" w:color="auto" w:fill="FFFFFF"/>
        </w:rPr>
      </w:pPr>
    </w:p>
    <w:p w:rsidR="00120717" w:rsidRDefault="00120717" w:rsidP="00CD0487">
      <w:pPr>
        <w:rPr>
          <w:rFonts w:ascii="Arial" w:hAnsi="Arial" w:cs="Arial"/>
          <w:b/>
          <w:bCs/>
          <w:color w:val="444444"/>
          <w:sz w:val="24"/>
          <w:szCs w:val="24"/>
          <w:shd w:val="clear" w:color="auto" w:fill="FFFFFF"/>
        </w:rPr>
      </w:pPr>
    </w:p>
    <w:p w:rsidR="00120717" w:rsidRDefault="00120717" w:rsidP="00CD0487">
      <w:pPr>
        <w:rPr>
          <w:rFonts w:ascii="Arial" w:hAnsi="Arial" w:cs="Arial"/>
          <w:b/>
          <w:bCs/>
          <w:color w:val="444444"/>
          <w:sz w:val="24"/>
          <w:szCs w:val="24"/>
          <w:shd w:val="clear" w:color="auto" w:fill="FFFFFF"/>
        </w:rPr>
      </w:pPr>
    </w:p>
    <w:p w:rsidR="00120717" w:rsidRDefault="00120717" w:rsidP="00120717">
      <w:pPr>
        <w:pStyle w:val="NormalWeb"/>
        <w:shd w:val="clear" w:color="auto" w:fill="F5F0F0"/>
        <w:rPr>
          <w:rFonts w:ascii="Arial" w:hAnsi="Arial" w:cs="Arial"/>
          <w:color w:val="444444"/>
        </w:rPr>
      </w:pPr>
      <w:r>
        <w:rPr>
          <w:rFonts w:ascii="Arial" w:hAnsi="Arial" w:cs="Arial"/>
          <w:color w:val="444444"/>
        </w:rPr>
        <w:t>Indigenous and local communities play a significant role in conserving very substantial areas of high biodiversity and cultural value.</w:t>
      </w:r>
    </w:p>
    <w:p w:rsidR="00120717" w:rsidRDefault="00120717" w:rsidP="00120717">
      <w:pPr>
        <w:pStyle w:val="NormalWeb"/>
        <w:shd w:val="clear" w:color="auto" w:fill="F5F0F0"/>
        <w:rPr>
          <w:rFonts w:ascii="Arial" w:hAnsi="Arial" w:cs="Arial"/>
          <w:color w:val="444444"/>
        </w:rPr>
      </w:pPr>
      <w:r>
        <w:rPr>
          <w:rFonts w:ascii="Arial" w:hAnsi="Arial" w:cs="Arial"/>
          <w:color w:val="444444"/>
        </w:rPr>
        <w:t>In addition to officially-designated protected areas, there are many thousand Community Conserved Areas (CCAs) across the world, including sacred forests, wetlands, and landscapes, village lakes, catchment forests, river and coastal stretches and marine areas. These are natural and/or modified ecosystems of significant value in terms of their biodiversity, cultural significance and ecological services. They are voluntarily conserved by indigenous and local communities, through customary laws or other effective means, and are not usually included in official protected area statistics.</w:t>
      </w:r>
    </w:p>
    <w:p w:rsidR="00120717" w:rsidRDefault="00120717" w:rsidP="00120717">
      <w:pPr>
        <w:pStyle w:val="NormalWeb"/>
        <w:shd w:val="clear" w:color="auto" w:fill="F5F0F0"/>
        <w:rPr>
          <w:rFonts w:ascii="Arial" w:hAnsi="Arial" w:cs="Arial"/>
          <w:color w:val="444444"/>
        </w:rPr>
      </w:pPr>
      <w:r>
        <w:rPr>
          <w:rFonts w:ascii="Arial" w:hAnsi="Arial" w:cs="Arial"/>
          <w:color w:val="444444"/>
        </w:rPr>
        <w:t>Globally, 4 to 8 million square km (the larger estimate is an area bigger than Australia) are owned or administered by communities. In 18 developing countries with the largest forest cover, over 22% of forests are owned by or reserved for communities. In some of these countries (for example Mexico and Papua New Guinea) the community forests cover 80% of the total. By no means all areas under community control effectively conserved, but a substantial portion are. In fact, some studies show that levels of protection are actually higher under community or indigenous management than under government management alone.</w:t>
      </w:r>
    </w:p>
    <w:p w:rsidR="00120717" w:rsidRDefault="00120717" w:rsidP="00CD0487">
      <w:pPr>
        <w:rPr>
          <w:rFonts w:ascii="Arial" w:hAnsi="Arial" w:cs="Arial"/>
          <w:b/>
          <w:bCs/>
          <w:color w:val="444444"/>
          <w:sz w:val="24"/>
          <w:szCs w:val="24"/>
          <w:shd w:val="clear" w:color="auto" w:fill="FFFFFF"/>
        </w:rPr>
      </w:pPr>
    </w:p>
    <w:p w:rsidR="00F37AF7" w:rsidRPr="00CD0487" w:rsidRDefault="00F37AF7" w:rsidP="00CD0487">
      <w:pPr>
        <w:rPr>
          <w:rFonts w:ascii="Arial" w:hAnsi="Arial" w:cs="Arial"/>
          <w:b/>
          <w:bCs/>
          <w:color w:val="444444"/>
          <w:sz w:val="24"/>
          <w:szCs w:val="24"/>
          <w:shd w:val="clear" w:color="auto" w:fill="FFFFFF"/>
        </w:rPr>
      </w:pPr>
    </w:p>
    <w:sectPr w:rsidR="00F37AF7" w:rsidRPr="00CD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7388"/>
    <w:multiLevelType w:val="multilevel"/>
    <w:tmpl w:val="02D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6C7D"/>
    <w:multiLevelType w:val="multilevel"/>
    <w:tmpl w:val="AEA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337B8"/>
    <w:multiLevelType w:val="multilevel"/>
    <w:tmpl w:val="9B54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C1FE4"/>
    <w:multiLevelType w:val="multilevel"/>
    <w:tmpl w:val="3D10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13393"/>
    <w:multiLevelType w:val="multilevel"/>
    <w:tmpl w:val="9A8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33F99"/>
    <w:multiLevelType w:val="multilevel"/>
    <w:tmpl w:val="3E4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14D27"/>
    <w:multiLevelType w:val="multilevel"/>
    <w:tmpl w:val="431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E67D5"/>
    <w:multiLevelType w:val="multilevel"/>
    <w:tmpl w:val="6CFC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A3DE8"/>
    <w:multiLevelType w:val="multilevel"/>
    <w:tmpl w:val="5934B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F0407"/>
    <w:multiLevelType w:val="multilevel"/>
    <w:tmpl w:val="4E0E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A527C"/>
    <w:multiLevelType w:val="multilevel"/>
    <w:tmpl w:val="7070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82AAC"/>
    <w:multiLevelType w:val="multilevel"/>
    <w:tmpl w:val="6AF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F2F93"/>
    <w:multiLevelType w:val="multilevel"/>
    <w:tmpl w:val="BDD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10"/>
  </w:num>
  <w:num w:numId="5">
    <w:abstractNumId w:val="4"/>
  </w:num>
  <w:num w:numId="6">
    <w:abstractNumId w:val="6"/>
  </w:num>
  <w:num w:numId="7">
    <w:abstractNumId w:val="3"/>
  </w:num>
  <w:num w:numId="8">
    <w:abstractNumId w:val="1"/>
  </w:num>
  <w:num w:numId="9">
    <w:abstractNumId w:val="5"/>
  </w:num>
  <w:num w:numId="10">
    <w:abstractNumId w:val="0"/>
  </w:num>
  <w:num w:numId="11">
    <w:abstractNumId w:val="1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ED"/>
    <w:rsid w:val="00120717"/>
    <w:rsid w:val="00150276"/>
    <w:rsid w:val="001E2E6F"/>
    <w:rsid w:val="002739ED"/>
    <w:rsid w:val="00315D54"/>
    <w:rsid w:val="008E17F5"/>
    <w:rsid w:val="00CD0487"/>
    <w:rsid w:val="00F37AF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4752"/>
  <w15:chartTrackingRefBased/>
  <w15:docId w15:val="{7D15B40D-94C8-4306-B14A-87FD6E13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15D54"/>
  </w:style>
  <w:style w:type="character" w:styleId="Hyperlink">
    <w:name w:val="Hyperlink"/>
    <w:basedOn w:val="DefaultParagraphFont"/>
    <w:uiPriority w:val="99"/>
    <w:semiHidden/>
    <w:unhideWhenUsed/>
    <w:rsid w:val="00315D54"/>
    <w:rPr>
      <w:color w:val="0000FF"/>
      <w:u w:val="single"/>
    </w:rPr>
  </w:style>
  <w:style w:type="character" w:styleId="HTMLCite">
    <w:name w:val="HTML Cite"/>
    <w:basedOn w:val="DefaultParagraphFont"/>
    <w:uiPriority w:val="99"/>
    <w:semiHidden/>
    <w:unhideWhenUsed/>
    <w:rsid w:val="00315D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5380">
      <w:bodyDiv w:val="1"/>
      <w:marLeft w:val="0"/>
      <w:marRight w:val="0"/>
      <w:marTop w:val="0"/>
      <w:marBottom w:val="0"/>
      <w:divBdr>
        <w:top w:val="none" w:sz="0" w:space="0" w:color="auto"/>
        <w:left w:val="none" w:sz="0" w:space="0" w:color="auto"/>
        <w:bottom w:val="none" w:sz="0" w:space="0" w:color="auto"/>
        <w:right w:val="none" w:sz="0" w:space="0" w:color="auto"/>
      </w:divBdr>
    </w:div>
    <w:div w:id="188492357">
      <w:bodyDiv w:val="1"/>
      <w:marLeft w:val="0"/>
      <w:marRight w:val="0"/>
      <w:marTop w:val="0"/>
      <w:marBottom w:val="0"/>
      <w:divBdr>
        <w:top w:val="none" w:sz="0" w:space="0" w:color="auto"/>
        <w:left w:val="none" w:sz="0" w:space="0" w:color="auto"/>
        <w:bottom w:val="none" w:sz="0" w:space="0" w:color="auto"/>
        <w:right w:val="none" w:sz="0" w:space="0" w:color="auto"/>
      </w:divBdr>
    </w:div>
    <w:div w:id="218633086">
      <w:bodyDiv w:val="1"/>
      <w:marLeft w:val="0"/>
      <w:marRight w:val="0"/>
      <w:marTop w:val="0"/>
      <w:marBottom w:val="0"/>
      <w:divBdr>
        <w:top w:val="none" w:sz="0" w:space="0" w:color="auto"/>
        <w:left w:val="none" w:sz="0" w:space="0" w:color="auto"/>
        <w:bottom w:val="none" w:sz="0" w:space="0" w:color="auto"/>
        <w:right w:val="none" w:sz="0" w:space="0" w:color="auto"/>
      </w:divBdr>
    </w:div>
    <w:div w:id="331030996">
      <w:bodyDiv w:val="1"/>
      <w:marLeft w:val="0"/>
      <w:marRight w:val="0"/>
      <w:marTop w:val="0"/>
      <w:marBottom w:val="0"/>
      <w:divBdr>
        <w:top w:val="none" w:sz="0" w:space="0" w:color="auto"/>
        <w:left w:val="none" w:sz="0" w:space="0" w:color="auto"/>
        <w:bottom w:val="none" w:sz="0" w:space="0" w:color="auto"/>
        <w:right w:val="none" w:sz="0" w:space="0" w:color="auto"/>
      </w:divBdr>
    </w:div>
    <w:div w:id="393697281">
      <w:bodyDiv w:val="1"/>
      <w:marLeft w:val="0"/>
      <w:marRight w:val="0"/>
      <w:marTop w:val="0"/>
      <w:marBottom w:val="0"/>
      <w:divBdr>
        <w:top w:val="none" w:sz="0" w:space="0" w:color="auto"/>
        <w:left w:val="none" w:sz="0" w:space="0" w:color="auto"/>
        <w:bottom w:val="none" w:sz="0" w:space="0" w:color="auto"/>
        <w:right w:val="none" w:sz="0" w:space="0" w:color="auto"/>
      </w:divBdr>
    </w:div>
    <w:div w:id="435634688">
      <w:bodyDiv w:val="1"/>
      <w:marLeft w:val="0"/>
      <w:marRight w:val="0"/>
      <w:marTop w:val="0"/>
      <w:marBottom w:val="0"/>
      <w:divBdr>
        <w:top w:val="none" w:sz="0" w:space="0" w:color="auto"/>
        <w:left w:val="none" w:sz="0" w:space="0" w:color="auto"/>
        <w:bottom w:val="none" w:sz="0" w:space="0" w:color="auto"/>
        <w:right w:val="none" w:sz="0" w:space="0" w:color="auto"/>
      </w:divBdr>
    </w:div>
    <w:div w:id="497117227">
      <w:bodyDiv w:val="1"/>
      <w:marLeft w:val="0"/>
      <w:marRight w:val="0"/>
      <w:marTop w:val="0"/>
      <w:marBottom w:val="0"/>
      <w:divBdr>
        <w:top w:val="none" w:sz="0" w:space="0" w:color="auto"/>
        <w:left w:val="none" w:sz="0" w:space="0" w:color="auto"/>
        <w:bottom w:val="none" w:sz="0" w:space="0" w:color="auto"/>
        <w:right w:val="none" w:sz="0" w:space="0" w:color="auto"/>
      </w:divBdr>
    </w:div>
    <w:div w:id="637807920">
      <w:bodyDiv w:val="1"/>
      <w:marLeft w:val="0"/>
      <w:marRight w:val="0"/>
      <w:marTop w:val="0"/>
      <w:marBottom w:val="0"/>
      <w:divBdr>
        <w:top w:val="none" w:sz="0" w:space="0" w:color="auto"/>
        <w:left w:val="none" w:sz="0" w:space="0" w:color="auto"/>
        <w:bottom w:val="none" w:sz="0" w:space="0" w:color="auto"/>
        <w:right w:val="none" w:sz="0" w:space="0" w:color="auto"/>
      </w:divBdr>
    </w:div>
    <w:div w:id="798913684">
      <w:bodyDiv w:val="1"/>
      <w:marLeft w:val="0"/>
      <w:marRight w:val="0"/>
      <w:marTop w:val="0"/>
      <w:marBottom w:val="0"/>
      <w:divBdr>
        <w:top w:val="none" w:sz="0" w:space="0" w:color="auto"/>
        <w:left w:val="none" w:sz="0" w:space="0" w:color="auto"/>
        <w:bottom w:val="none" w:sz="0" w:space="0" w:color="auto"/>
        <w:right w:val="none" w:sz="0" w:space="0" w:color="auto"/>
      </w:divBdr>
    </w:div>
    <w:div w:id="910190488">
      <w:bodyDiv w:val="1"/>
      <w:marLeft w:val="0"/>
      <w:marRight w:val="0"/>
      <w:marTop w:val="0"/>
      <w:marBottom w:val="0"/>
      <w:divBdr>
        <w:top w:val="none" w:sz="0" w:space="0" w:color="auto"/>
        <w:left w:val="none" w:sz="0" w:space="0" w:color="auto"/>
        <w:bottom w:val="none" w:sz="0" w:space="0" w:color="auto"/>
        <w:right w:val="none" w:sz="0" w:space="0" w:color="auto"/>
      </w:divBdr>
    </w:div>
    <w:div w:id="913781920">
      <w:bodyDiv w:val="1"/>
      <w:marLeft w:val="0"/>
      <w:marRight w:val="0"/>
      <w:marTop w:val="0"/>
      <w:marBottom w:val="0"/>
      <w:divBdr>
        <w:top w:val="none" w:sz="0" w:space="0" w:color="auto"/>
        <w:left w:val="none" w:sz="0" w:space="0" w:color="auto"/>
        <w:bottom w:val="none" w:sz="0" w:space="0" w:color="auto"/>
        <w:right w:val="none" w:sz="0" w:space="0" w:color="auto"/>
      </w:divBdr>
    </w:div>
    <w:div w:id="1035813634">
      <w:bodyDiv w:val="1"/>
      <w:marLeft w:val="0"/>
      <w:marRight w:val="0"/>
      <w:marTop w:val="0"/>
      <w:marBottom w:val="0"/>
      <w:divBdr>
        <w:top w:val="none" w:sz="0" w:space="0" w:color="auto"/>
        <w:left w:val="none" w:sz="0" w:space="0" w:color="auto"/>
        <w:bottom w:val="none" w:sz="0" w:space="0" w:color="auto"/>
        <w:right w:val="none" w:sz="0" w:space="0" w:color="auto"/>
      </w:divBdr>
    </w:div>
    <w:div w:id="1096631588">
      <w:bodyDiv w:val="1"/>
      <w:marLeft w:val="0"/>
      <w:marRight w:val="0"/>
      <w:marTop w:val="0"/>
      <w:marBottom w:val="0"/>
      <w:divBdr>
        <w:top w:val="none" w:sz="0" w:space="0" w:color="auto"/>
        <w:left w:val="none" w:sz="0" w:space="0" w:color="auto"/>
        <w:bottom w:val="none" w:sz="0" w:space="0" w:color="auto"/>
        <w:right w:val="none" w:sz="0" w:space="0" w:color="auto"/>
      </w:divBdr>
    </w:div>
    <w:div w:id="1098479161">
      <w:bodyDiv w:val="1"/>
      <w:marLeft w:val="0"/>
      <w:marRight w:val="0"/>
      <w:marTop w:val="0"/>
      <w:marBottom w:val="0"/>
      <w:divBdr>
        <w:top w:val="none" w:sz="0" w:space="0" w:color="auto"/>
        <w:left w:val="none" w:sz="0" w:space="0" w:color="auto"/>
        <w:bottom w:val="none" w:sz="0" w:space="0" w:color="auto"/>
        <w:right w:val="none" w:sz="0" w:space="0" w:color="auto"/>
      </w:divBdr>
    </w:div>
    <w:div w:id="1112699851">
      <w:bodyDiv w:val="1"/>
      <w:marLeft w:val="0"/>
      <w:marRight w:val="0"/>
      <w:marTop w:val="0"/>
      <w:marBottom w:val="0"/>
      <w:divBdr>
        <w:top w:val="none" w:sz="0" w:space="0" w:color="auto"/>
        <w:left w:val="none" w:sz="0" w:space="0" w:color="auto"/>
        <w:bottom w:val="none" w:sz="0" w:space="0" w:color="auto"/>
        <w:right w:val="none" w:sz="0" w:space="0" w:color="auto"/>
      </w:divBdr>
    </w:div>
    <w:div w:id="1142042254">
      <w:bodyDiv w:val="1"/>
      <w:marLeft w:val="0"/>
      <w:marRight w:val="0"/>
      <w:marTop w:val="0"/>
      <w:marBottom w:val="0"/>
      <w:divBdr>
        <w:top w:val="none" w:sz="0" w:space="0" w:color="auto"/>
        <w:left w:val="none" w:sz="0" w:space="0" w:color="auto"/>
        <w:bottom w:val="none" w:sz="0" w:space="0" w:color="auto"/>
        <w:right w:val="none" w:sz="0" w:space="0" w:color="auto"/>
      </w:divBdr>
    </w:div>
    <w:div w:id="1278877721">
      <w:bodyDiv w:val="1"/>
      <w:marLeft w:val="0"/>
      <w:marRight w:val="0"/>
      <w:marTop w:val="0"/>
      <w:marBottom w:val="0"/>
      <w:divBdr>
        <w:top w:val="none" w:sz="0" w:space="0" w:color="auto"/>
        <w:left w:val="none" w:sz="0" w:space="0" w:color="auto"/>
        <w:bottom w:val="none" w:sz="0" w:space="0" w:color="auto"/>
        <w:right w:val="none" w:sz="0" w:space="0" w:color="auto"/>
      </w:divBdr>
    </w:div>
    <w:div w:id="1310280958">
      <w:bodyDiv w:val="1"/>
      <w:marLeft w:val="0"/>
      <w:marRight w:val="0"/>
      <w:marTop w:val="0"/>
      <w:marBottom w:val="0"/>
      <w:divBdr>
        <w:top w:val="none" w:sz="0" w:space="0" w:color="auto"/>
        <w:left w:val="none" w:sz="0" w:space="0" w:color="auto"/>
        <w:bottom w:val="none" w:sz="0" w:space="0" w:color="auto"/>
        <w:right w:val="none" w:sz="0" w:space="0" w:color="auto"/>
      </w:divBdr>
    </w:div>
    <w:div w:id="1601063346">
      <w:bodyDiv w:val="1"/>
      <w:marLeft w:val="0"/>
      <w:marRight w:val="0"/>
      <w:marTop w:val="0"/>
      <w:marBottom w:val="0"/>
      <w:divBdr>
        <w:top w:val="none" w:sz="0" w:space="0" w:color="auto"/>
        <w:left w:val="none" w:sz="0" w:space="0" w:color="auto"/>
        <w:bottom w:val="none" w:sz="0" w:space="0" w:color="auto"/>
        <w:right w:val="none" w:sz="0" w:space="0" w:color="auto"/>
      </w:divBdr>
    </w:div>
    <w:div w:id="1668941259">
      <w:bodyDiv w:val="1"/>
      <w:marLeft w:val="0"/>
      <w:marRight w:val="0"/>
      <w:marTop w:val="0"/>
      <w:marBottom w:val="0"/>
      <w:divBdr>
        <w:top w:val="none" w:sz="0" w:space="0" w:color="auto"/>
        <w:left w:val="none" w:sz="0" w:space="0" w:color="auto"/>
        <w:bottom w:val="none" w:sz="0" w:space="0" w:color="auto"/>
        <w:right w:val="none" w:sz="0" w:space="0" w:color="auto"/>
      </w:divBdr>
    </w:div>
    <w:div w:id="1812793943">
      <w:bodyDiv w:val="1"/>
      <w:marLeft w:val="0"/>
      <w:marRight w:val="0"/>
      <w:marTop w:val="0"/>
      <w:marBottom w:val="0"/>
      <w:divBdr>
        <w:top w:val="none" w:sz="0" w:space="0" w:color="auto"/>
        <w:left w:val="none" w:sz="0" w:space="0" w:color="auto"/>
        <w:bottom w:val="none" w:sz="0" w:space="0" w:color="auto"/>
        <w:right w:val="none" w:sz="0" w:space="0" w:color="auto"/>
      </w:divBdr>
    </w:div>
    <w:div w:id="2000382927">
      <w:bodyDiv w:val="1"/>
      <w:marLeft w:val="0"/>
      <w:marRight w:val="0"/>
      <w:marTop w:val="0"/>
      <w:marBottom w:val="0"/>
      <w:divBdr>
        <w:top w:val="none" w:sz="0" w:space="0" w:color="auto"/>
        <w:left w:val="none" w:sz="0" w:space="0" w:color="auto"/>
        <w:bottom w:val="none" w:sz="0" w:space="0" w:color="auto"/>
        <w:right w:val="none" w:sz="0" w:space="0" w:color="auto"/>
      </w:divBdr>
    </w:div>
    <w:div w:id="2028286676">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21097751">
      <w:bodyDiv w:val="1"/>
      <w:marLeft w:val="0"/>
      <w:marRight w:val="0"/>
      <w:marTop w:val="0"/>
      <w:marBottom w:val="0"/>
      <w:divBdr>
        <w:top w:val="none" w:sz="0" w:space="0" w:color="auto"/>
        <w:left w:val="none" w:sz="0" w:space="0" w:color="auto"/>
        <w:bottom w:val="none" w:sz="0" w:space="0" w:color="auto"/>
        <w:right w:val="none" w:sz="0" w:space="0" w:color="auto"/>
      </w:divBdr>
    </w:div>
    <w:div w:id="21465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bo3.cbd.int/" TargetMode="External"/><Relationship Id="rId13" Type="http://schemas.openxmlformats.org/officeDocument/2006/relationships/hyperlink" Target="http://www.ens-newswire.com/ens/aug2000/2000-08-03-01.asp" TargetMode="External"/><Relationship Id="rId18" Type="http://schemas.openxmlformats.org/officeDocument/2006/relationships/hyperlink" Target="http://www.teebweb.org/LinkClick.aspx?fileticket=I4Y2nqqIiCg%3d&amp;tabid=1052&amp;language=en-US" TargetMode="External"/><Relationship Id="rId3" Type="http://schemas.openxmlformats.org/officeDocument/2006/relationships/settings" Target="settings.xml"/><Relationship Id="rId7" Type="http://schemas.openxmlformats.org/officeDocument/2006/relationships/hyperlink" Target="http://www.ens-newswire.com/ens/aug1999/1999-08-02-06.asp" TargetMode="External"/><Relationship Id="rId12" Type="http://schemas.openxmlformats.org/officeDocument/2006/relationships/hyperlink" Target="http://www.ens-newswire.com/ens/apr1999/1999-04-20-03.asp" TargetMode="External"/><Relationship Id="rId17" Type="http://schemas.openxmlformats.org/officeDocument/2006/relationships/hyperlink" Target="http://www.cbd.int/" TargetMode="External"/><Relationship Id="rId2" Type="http://schemas.openxmlformats.org/officeDocument/2006/relationships/styles" Target="styles.xml"/><Relationship Id="rId16" Type="http://schemas.openxmlformats.org/officeDocument/2006/relationships/hyperlink" Target="http://www.foreignpolicy-infocus.org/briefs/vol4/v4n09wom.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lobalissues.org/article/170/why-is-biodiversity-important-who-cares" TargetMode="External"/><Relationship Id="rId11" Type="http://schemas.openxmlformats.org/officeDocument/2006/relationships/hyperlink" Target="http://www.unep-wcmc.org/species/plants/overview.htm" TargetMode="External"/><Relationship Id="rId5" Type="http://schemas.openxmlformats.org/officeDocument/2006/relationships/hyperlink" Target="http://www.wwf.org.uk/core/wildlife/fs_0000000029.asp" TargetMode="External"/><Relationship Id="rId15" Type="http://schemas.openxmlformats.org/officeDocument/2006/relationships/hyperlink" Target="http://www.globalissues.org/article/87/the-democratic-republic-of-congo" TargetMode="External"/><Relationship Id="rId10" Type="http://schemas.openxmlformats.org/officeDocument/2006/relationships/hyperlink" Target="http://www.iucn.org/news_homepage/news_by_date/2013/?12086/Almost-one-in-five-reptiles-struggling-to-surv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csdnews.ucsd.edu/newsrel/science/10-08Turnover.asp" TargetMode="External"/><Relationship Id="rId14" Type="http://schemas.openxmlformats.org/officeDocument/2006/relationships/hyperlink" Target="http://www.globalissues.org/article/131/effects-of-bombing-on-the-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2017-03-21T16:28:00Z</dcterms:created>
  <dcterms:modified xsi:type="dcterms:W3CDTF">2017-03-21T16:28:00Z</dcterms:modified>
</cp:coreProperties>
</file>